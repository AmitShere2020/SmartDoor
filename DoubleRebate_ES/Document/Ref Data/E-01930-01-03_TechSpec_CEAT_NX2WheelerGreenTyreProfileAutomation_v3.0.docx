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629"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79"/>
        <w:gridCol w:w="2361"/>
        <w:gridCol w:w="2089"/>
      </w:tblGrid>
      <w:tr w:rsidR="00AA252D" w:rsidRPr="00695180" w14:paraId="3B8157E0" w14:textId="77777777">
        <w:trPr>
          <w:trHeight w:hRule="exact" w:val="68"/>
          <w:jc w:val="center"/>
        </w:trPr>
        <w:tc>
          <w:tcPr>
            <w:tcW w:w="2179" w:type="dxa"/>
          </w:tcPr>
          <w:p w14:paraId="54C4CE23" w14:textId="77777777" w:rsidR="00AA252D" w:rsidRPr="00695180" w:rsidRDefault="00AA252D" w:rsidP="002F7D60">
            <w:pPr>
              <w:pStyle w:val="IndexHeading"/>
              <w:jc w:val="center"/>
              <w:rPr>
                <w:color w:val="auto"/>
              </w:rPr>
            </w:pPr>
          </w:p>
        </w:tc>
        <w:tc>
          <w:tcPr>
            <w:tcW w:w="2361" w:type="dxa"/>
          </w:tcPr>
          <w:p w14:paraId="1D24FF57" w14:textId="77777777" w:rsidR="00AA252D" w:rsidRPr="00695180" w:rsidRDefault="00AA252D"/>
        </w:tc>
        <w:tc>
          <w:tcPr>
            <w:tcW w:w="2089" w:type="dxa"/>
          </w:tcPr>
          <w:p w14:paraId="2F64724A" w14:textId="77777777" w:rsidR="00AA252D" w:rsidRPr="00695180" w:rsidRDefault="00AA252D"/>
        </w:tc>
      </w:tr>
      <w:tr w:rsidR="00AA252D" w:rsidRPr="00695180" w14:paraId="5032B6A8" w14:textId="77777777" w:rsidTr="009C607E">
        <w:trPr>
          <w:trHeight w:hRule="exact" w:val="374"/>
          <w:jc w:val="center"/>
        </w:trPr>
        <w:tc>
          <w:tcPr>
            <w:tcW w:w="2179" w:type="dxa"/>
          </w:tcPr>
          <w:p w14:paraId="6C1501CA" w14:textId="77777777" w:rsidR="00AA252D" w:rsidRPr="00695180" w:rsidRDefault="001D6A75" w:rsidP="00025753">
            <w:pPr>
              <w:pStyle w:val="IndexHeading"/>
              <w:jc w:val="center"/>
              <w:rPr>
                <w:color w:val="auto"/>
              </w:rPr>
            </w:pPr>
            <w:r w:rsidRPr="001D6A75">
              <w:rPr>
                <w:color w:val="auto"/>
              </w:rPr>
              <w:t>E-01930-01-03</w:t>
            </w:r>
            <w:r w:rsidR="00025753">
              <w:rPr>
                <w:color w:val="auto"/>
              </w:rPr>
              <w:t>R</w:t>
            </w:r>
            <w:r w:rsidR="00B030F2" w:rsidRPr="00695180">
              <w:rPr>
                <w:color w:val="auto"/>
              </w:rPr>
              <w:t>S</w:t>
            </w:r>
            <w:r w:rsidR="00BC0505">
              <w:rPr>
                <w:color w:val="auto"/>
              </w:rPr>
              <w:t>01</w:t>
            </w:r>
          </w:p>
        </w:tc>
        <w:tc>
          <w:tcPr>
            <w:tcW w:w="2361" w:type="dxa"/>
          </w:tcPr>
          <w:p w14:paraId="7CF2A547" w14:textId="77777777" w:rsidR="00AA252D" w:rsidRPr="00695180" w:rsidRDefault="00AA252D">
            <w:pPr>
              <w:pStyle w:val="IndexHeading"/>
              <w:jc w:val="center"/>
              <w:rPr>
                <w:color w:val="auto"/>
              </w:rPr>
            </w:pPr>
          </w:p>
        </w:tc>
        <w:tc>
          <w:tcPr>
            <w:tcW w:w="2089" w:type="dxa"/>
          </w:tcPr>
          <w:p w14:paraId="03BBA196" w14:textId="63AD9FAB" w:rsidR="00AA252D" w:rsidRPr="00695180" w:rsidRDefault="007E5D67" w:rsidP="007B76F2">
            <w:pPr>
              <w:pStyle w:val="Date"/>
              <w:ind w:left="656"/>
              <w:rPr>
                <w:snapToGrid w:val="0"/>
                <w:color w:val="auto"/>
                <w:lang w:val="en-GB"/>
              </w:rPr>
            </w:pPr>
            <w:r>
              <w:rPr>
                <w:snapToGrid w:val="0"/>
                <w:color w:val="auto"/>
                <w:lang w:val="en-GB"/>
              </w:rPr>
              <w:t>31</w:t>
            </w:r>
            <w:r w:rsidR="00770BA4" w:rsidRPr="00770BA4">
              <w:rPr>
                <w:snapToGrid w:val="0"/>
                <w:color w:val="auto"/>
                <w:lang w:val="en-GB"/>
              </w:rPr>
              <w:t>-</w:t>
            </w:r>
            <w:r>
              <w:rPr>
                <w:snapToGrid w:val="0"/>
                <w:color w:val="auto"/>
                <w:lang w:val="en-GB"/>
              </w:rPr>
              <w:t>May</w:t>
            </w:r>
            <w:r w:rsidR="00770BA4" w:rsidRPr="00770BA4">
              <w:rPr>
                <w:snapToGrid w:val="0"/>
                <w:color w:val="auto"/>
                <w:lang w:val="en-GB"/>
              </w:rPr>
              <w:t>-20</w:t>
            </w:r>
            <w:r>
              <w:rPr>
                <w:snapToGrid w:val="0"/>
                <w:color w:val="auto"/>
                <w:lang w:val="en-GB"/>
              </w:rPr>
              <w:t>20</w:t>
            </w:r>
          </w:p>
        </w:tc>
      </w:tr>
      <w:tr w:rsidR="009C607E" w:rsidRPr="00695180" w14:paraId="4FC66889" w14:textId="77777777" w:rsidTr="008D0E9A">
        <w:trPr>
          <w:trHeight w:hRule="exact" w:val="1517"/>
          <w:jc w:val="center"/>
        </w:trPr>
        <w:tc>
          <w:tcPr>
            <w:tcW w:w="6629" w:type="dxa"/>
            <w:gridSpan w:val="3"/>
            <w:vAlign w:val="center"/>
          </w:tcPr>
          <w:p w14:paraId="44962997" w14:textId="5EC05962" w:rsidR="009C607E" w:rsidRPr="00695180" w:rsidRDefault="007E5D67" w:rsidP="009C607E">
            <w:pPr>
              <w:jc w:val="center"/>
            </w:pPr>
            <w:r>
              <w:rPr>
                <w:bCs/>
                <w:noProof/>
                <w:snapToGrid/>
              </w:rPr>
              <mc:AlternateContent>
                <mc:Choice Requires="wps">
                  <w:drawing>
                    <wp:anchor distT="0" distB="0" distL="114300" distR="114300" simplePos="0" relativeHeight="251659264" behindDoc="0" locked="0" layoutInCell="1" allowOverlap="1" wp14:anchorId="14A34928" wp14:editId="2D73D40D">
                      <wp:simplePos x="0" y="0"/>
                      <wp:positionH relativeFrom="column">
                        <wp:posOffset>965835</wp:posOffset>
                      </wp:positionH>
                      <wp:positionV relativeFrom="paragraph">
                        <wp:posOffset>133350</wp:posOffset>
                      </wp:positionV>
                      <wp:extent cx="2200275" cy="381000"/>
                      <wp:effectExtent l="0" t="0" r="0" b="0"/>
                      <wp:wrapNone/>
                      <wp:docPr id="18" name="Rectangle 18"/>
                      <wp:cNvGraphicFramePr/>
                      <a:graphic xmlns:a="http://schemas.openxmlformats.org/drawingml/2006/main">
                        <a:graphicData uri="http://schemas.microsoft.com/office/word/2010/wordprocessingShape">
                          <wps:wsp>
                            <wps:cNvSpPr/>
                            <wps:spPr>
                              <a:xfrm>
                                <a:off x="0" y="0"/>
                                <a:ext cx="220027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A1583" w14:textId="57124A8F" w:rsidR="007E5D67" w:rsidRPr="007E5D67" w:rsidRDefault="007E5D67" w:rsidP="007E5D67">
                                  <w:pPr>
                                    <w:jc w:val="center"/>
                                    <w:rPr>
                                      <w:b/>
                                      <w:bCs/>
                                      <w:color w:val="000000" w:themeColor="text1"/>
                                      <w:sz w:val="32"/>
                                      <w:szCs w:val="32"/>
                                      <w:lang w:val="en-US"/>
                                    </w:rPr>
                                  </w:pPr>
                                  <w:r w:rsidRPr="007E5D67">
                                    <w:rPr>
                                      <w:b/>
                                      <w:bCs/>
                                      <w:color w:val="000000" w:themeColor="text1"/>
                                      <w:sz w:val="32"/>
                                      <w:szCs w:val="32"/>
                                      <w:lang w:val="en-US"/>
                                    </w:rPr>
                                    <w:t>InMech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34928" id="Rectangle 18" o:spid="_x0000_s1026" style="position:absolute;left:0;text-align:left;margin-left:76.05pt;margin-top:10.5pt;width:173.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" filled="f" stroked="f" strokeweight="2pt">
                      <v:textbox>
                        <w:txbxContent>
                          <w:p w14:paraId="2C0A1583" w14:textId="57124A8F" w:rsidR="007E5D67" w:rsidRPr="007E5D67" w:rsidRDefault="007E5D67" w:rsidP="007E5D67">
                            <w:pPr>
                              <w:jc w:val="center"/>
                              <w:rPr>
                                <w:b/>
                                <w:bCs/>
                                <w:color w:val="000000" w:themeColor="text1"/>
                                <w:sz w:val="32"/>
                                <w:szCs w:val="32"/>
                                <w:lang w:val="en-US"/>
                              </w:rPr>
                            </w:pPr>
                            <w:r w:rsidRPr="007E5D67">
                              <w:rPr>
                                <w:b/>
                                <w:bCs/>
                                <w:color w:val="000000" w:themeColor="text1"/>
                                <w:sz w:val="32"/>
                                <w:szCs w:val="32"/>
                                <w:lang w:val="en-US"/>
                              </w:rPr>
                              <w:t>InMech Solutions</w:t>
                            </w:r>
                          </w:p>
                        </w:txbxContent>
                      </v:textbox>
                    </v:rect>
                  </w:pict>
                </mc:Fallback>
              </mc:AlternateContent>
            </w:r>
          </w:p>
        </w:tc>
      </w:tr>
      <w:tr w:rsidR="00AA252D" w:rsidRPr="00695180" w14:paraId="1CB32201" w14:textId="77777777">
        <w:trPr>
          <w:trHeight w:hRule="exact" w:val="384"/>
          <w:jc w:val="center"/>
        </w:trPr>
        <w:tc>
          <w:tcPr>
            <w:tcW w:w="6629" w:type="dxa"/>
            <w:gridSpan w:val="3"/>
          </w:tcPr>
          <w:p w14:paraId="09A53214" w14:textId="162503DD" w:rsidR="00AA252D" w:rsidRDefault="007E5D67" w:rsidP="007B2248">
            <w:pPr>
              <w:pStyle w:val="IndexHeading"/>
              <w:jc w:val="center"/>
              <w:rPr>
                <w:b/>
                <w:bCs/>
                <w:color w:val="auto"/>
                <w:sz w:val="22"/>
                <w:szCs w:val="22"/>
              </w:rPr>
            </w:pPr>
            <w:r>
              <w:rPr>
                <w:b/>
                <w:bCs/>
                <w:color w:val="auto"/>
                <w:sz w:val="22"/>
                <w:szCs w:val="22"/>
              </w:rPr>
              <w:t>Smart Door Frame</w:t>
            </w:r>
            <w:r w:rsidR="000E6DBE">
              <w:rPr>
                <w:b/>
                <w:bCs/>
                <w:color w:val="auto"/>
                <w:sz w:val="22"/>
                <w:szCs w:val="22"/>
              </w:rPr>
              <w:t xml:space="preserve"> Profile</w:t>
            </w:r>
            <w:r>
              <w:rPr>
                <w:b/>
                <w:bCs/>
                <w:color w:val="auto"/>
                <w:sz w:val="22"/>
                <w:szCs w:val="22"/>
              </w:rPr>
              <w:t xml:space="preserve"> </w:t>
            </w:r>
            <w:r w:rsidR="007E56A2">
              <w:rPr>
                <w:b/>
                <w:bCs/>
                <w:color w:val="auto"/>
                <w:sz w:val="22"/>
                <w:szCs w:val="22"/>
              </w:rPr>
              <w:t>Automation Tool</w:t>
            </w:r>
          </w:p>
          <w:p w14:paraId="217EE8BB" w14:textId="77777777" w:rsidR="007C32FE" w:rsidRPr="007C32FE" w:rsidRDefault="007C32FE" w:rsidP="007C32FE">
            <w:pPr>
              <w:pStyle w:val="Index1"/>
            </w:pPr>
          </w:p>
        </w:tc>
      </w:tr>
      <w:tr w:rsidR="00AA252D" w:rsidRPr="00695180" w14:paraId="02681BC2" w14:textId="77777777">
        <w:trPr>
          <w:trHeight w:hRule="exact" w:val="452"/>
          <w:jc w:val="center"/>
        </w:trPr>
        <w:tc>
          <w:tcPr>
            <w:tcW w:w="6629" w:type="dxa"/>
            <w:gridSpan w:val="3"/>
          </w:tcPr>
          <w:p w14:paraId="1F2C5290" w14:textId="5E4D83A6" w:rsidR="00AA252D" w:rsidRPr="00695180" w:rsidRDefault="008E102C">
            <w:pPr>
              <w:pStyle w:val="Amendment"/>
              <w:jc w:val="center"/>
              <w:rPr>
                <w:bCs/>
                <w:color w:val="auto"/>
                <w:u w:val="words"/>
              </w:rPr>
            </w:pPr>
            <w:r>
              <w:rPr>
                <w:bCs/>
                <w:color w:val="auto"/>
              </w:rPr>
              <w:t>Technical</w:t>
            </w:r>
            <w:r w:rsidR="00AA252D" w:rsidRPr="00695180">
              <w:rPr>
                <w:bCs/>
                <w:color w:val="auto"/>
              </w:rPr>
              <w:t xml:space="preserve"> Specification</w:t>
            </w:r>
          </w:p>
        </w:tc>
      </w:tr>
      <w:tr w:rsidR="00AA252D" w:rsidRPr="00695180" w14:paraId="10F7A9F0" w14:textId="77777777">
        <w:trPr>
          <w:trHeight w:hRule="exact" w:val="120"/>
          <w:jc w:val="center"/>
        </w:trPr>
        <w:tc>
          <w:tcPr>
            <w:tcW w:w="6629" w:type="dxa"/>
            <w:gridSpan w:val="3"/>
          </w:tcPr>
          <w:p w14:paraId="6EFD92DA" w14:textId="77777777" w:rsidR="00AA252D" w:rsidRPr="00695180" w:rsidRDefault="00AA252D">
            <w:pPr>
              <w:pStyle w:val="Amendment"/>
              <w:jc w:val="center"/>
              <w:rPr>
                <w:bCs/>
                <w:color w:val="auto"/>
              </w:rPr>
            </w:pPr>
          </w:p>
        </w:tc>
      </w:tr>
      <w:tr w:rsidR="00AA252D" w:rsidRPr="00695180" w14:paraId="79B856DA" w14:textId="77777777" w:rsidTr="004176DE">
        <w:trPr>
          <w:trHeight w:hRule="exact" w:val="131"/>
          <w:jc w:val="center"/>
        </w:trPr>
        <w:tc>
          <w:tcPr>
            <w:tcW w:w="6629" w:type="dxa"/>
            <w:gridSpan w:val="3"/>
          </w:tcPr>
          <w:p w14:paraId="083F2698" w14:textId="77777777" w:rsidR="00AA252D" w:rsidRPr="00695180" w:rsidRDefault="00AA252D">
            <w:pPr>
              <w:pStyle w:val="Amendment"/>
              <w:tabs>
                <w:tab w:val="center" w:pos="3361"/>
                <w:tab w:val="left" w:pos="4722"/>
              </w:tabs>
              <w:jc w:val="center"/>
              <w:rPr>
                <w:bCs/>
                <w:color w:val="auto"/>
              </w:rPr>
            </w:pPr>
          </w:p>
        </w:tc>
      </w:tr>
      <w:tr w:rsidR="00AA252D" w:rsidRPr="00695180" w14:paraId="174CB0A7" w14:textId="77777777" w:rsidTr="004176DE">
        <w:trPr>
          <w:trHeight w:hRule="exact" w:val="80"/>
          <w:jc w:val="center"/>
        </w:trPr>
        <w:tc>
          <w:tcPr>
            <w:tcW w:w="2179" w:type="dxa"/>
            <w:vAlign w:val="center"/>
          </w:tcPr>
          <w:p w14:paraId="2FE8EDE5" w14:textId="77777777" w:rsidR="00AA252D" w:rsidRPr="00695180" w:rsidRDefault="00AA252D"/>
        </w:tc>
        <w:tc>
          <w:tcPr>
            <w:tcW w:w="2361" w:type="dxa"/>
          </w:tcPr>
          <w:p w14:paraId="15FB380B" w14:textId="77777777" w:rsidR="00AA252D" w:rsidRPr="00695180" w:rsidRDefault="00AA252D"/>
        </w:tc>
        <w:tc>
          <w:tcPr>
            <w:tcW w:w="2089" w:type="dxa"/>
          </w:tcPr>
          <w:p w14:paraId="61A1CD45" w14:textId="77777777" w:rsidR="00AA252D" w:rsidRPr="00695180" w:rsidRDefault="00AA252D"/>
        </w:tc>
      </w:tr>
      <w:tr w:rsidR="00AA252D" w:rsidRPr="00695180" w14:paraId="43D5F42F" w14:textId="77777777">
        <w:trPr>
          <w:trHeight w:hRule="exact" w:val="287"/>
          <w:jc w:val="center"/>
        </w:trPr>
        <w:tc>
          <w:tcPr>
            <w:tcW w:w="2179" w:type="dxa"/>
          </w:tcPr>
          <w:p w14:paraId="7421AF50" w14:textId="77777777" w:rsidR="00AA252D" w:rsidRPr="00695180" w:rsidRDefault="00AA252D"/>
        </w:tc>
        <w:tc>
          <w:tcPr>
            <w:tcW w:w="2361" w:type="dxa"/>
          </w:tcPr>
          <w:p w14:paraId="4B4F7630" w14:textId="10B6C1E5" w:rsidR="00AA252D" w:rsidRPr="00BD6E16" w:rsidRDefault="004176DE" w:rsidP="00DC29BD">
            <w:pPr>
              <w:pStyle w:val="IndexHeading"/>
              <w:rPr>
                <w:color w:val="auto"/>
              </w:rPr>
            </w:pPr>
            <w:r w:rsidRPr="00BD6E16">
              <w:rPr>
                <w:color w:val="auto"/>
              </w:rPr>
              <w:t xml:space="preserve">          </w:t>
            </w:r>
            <w:r w:rsidR="008A4CDB" w:rsidRPr="00BD6E16">
              <w:rPr>
                <w:color w:val="auto"/>
              </w:rPr>
              <w:t xml:space="preserve">       </w:t>
            </w:r>
            <w:r w:rsidR="007E5D67">
              <w:rPr>
                <w:color w:val="auto"/>
              </w:rPr>
              <w:t>1</w:t>
            </w:r>
            <w:r w:rsidR="00D11DAB" w:rsidRPr="00BD6E16">
              <w:rPr>
                <w:color w:val="auto"/>
              </w:rPr>
              <w:t>.</w:t>
            </w:r>
            <w:r w:rsidR="007E56A2">
              <w:rPr>
                <w:color w:val="auto"/>
              </w:rPr>
              <w:t>0</w:t>
            </w:r>
          </w:p>
        </w:tc>
        <w:tc>
          <w:tcPr>
            <w:tcW w:w="2089" w:type="dxa"/>
          </w:tcPr>
          <w:p w14:paraId="4275FF75" w14:textId="77777777" w:rsidR="00AA252D" w:rsidRPr="00695180" w:rsidRDefault="00AA252D"/>
        </w:tc>
      </w:tr>
      <w:tr w:rsidR="00AA252D" w:rsidRPr="00695180" w14:paraId="4754830B" w14:textId="77777777">
        <w:trPr>
          <w:trHeight w:hRule="exact" w:val="120"/>
          <w:jc w:val="center"/>
        </w:trPr>
        <w:tc>
          <w:tcPr>
            <w:tcW w:w="2179" w:type="dxa"/>
          </w:tcPr>
          <w:p w14:paraId="02059043" w14:textId="77777777" w:rsidR="00AA252D" w:rsidRPr="00695180" w:rsidRDefault="00AA252D"/>
        </w:tc>
        <w:tc>
          <w:tcPr>
            <w:tcW w:w="2361" w:type="dxa"/>
          </w:tcPr>
          <w:p w14:paraId="2A7BFE02" w14:textId="77777777" w:rsidR="00AA252D" w:rsidRPr="00695180" w:rsidRDefault="00AA252D">
            <w:pPr>
              <w:pStyle w:val="IndexHeading"/>
              <w:jc w:val="center"/>
              <w:rPr>
                <w:color w:val="auto"/>
              </w:rPr>
            </w:pPr>
          </w:p>
        </w:tc>
        <w:tc>
          <w:tcPr>
            <w:tcW w:w="2089" w:type="dxa"/>
          </w:tcPr>
          <w:p w14:paraId="71CC57E3" w14:textId="77777777" w:rsidR="00AA252D" w:rsidRPr="00695180" w:rsidRDefault="00AA252D"/>
        </w:tc>
      </w:tr>
      <w:tr w:rsidR="00AA252D" w:rsidRPr="00695180" w14:paraId="5AD3678C" w14:textId="77777777">
        <w:trPr>
          <w:trHeight w:hRule="exact" w:val="249"/>
          <w:jc w:val="center"/>
        </w:trPr>
        <w:tc>
          <w:tcPr>
            <w:tcW w:w="2179" w:type="dxa"/>
          </w:tcPr>
          <w:p w14:paraId="10342646" w14:textId="77777777" w:rsidR="00AA252D" w:rsidRPr="00695180" w:rsidRDefault="00AA252D"/>
        </w:tc>
        <w:tc>
          <w:tcPr>
            <w:tcW w:w="2361" w:type="dxa"/>
          </w:tcPr>
          <w:p w14:paraId="3BAD06C6" w14:textId="77777777" w:rsidR="00AA252D" w:rsidRPr="00695180" w:rsidRDefault="00AA252D"/>
        </w:tc>
        <w:tc>
          <w:tcPr>
            <w:tcW w:w="2089" w:type="dxa"/>
          </w:tcPr>
          <w:p w14:paraId="77E9AE5F" w14:textId="18B54D78" w:rsidR="00AA252D" w:rsidRPr="00695180" w:rsidRDefault="007A6303" w:rsidP="00CC3EB5">
            <w:pPr>
              <w:pStyle w:val="IndexHeading"/>
              <w:jc w:val="right"/>
              <w:rPr>
                <w:color w:val="auto"/>
                <w:sz w:val="14"/>
                <w:szCs w:val="14"/>
              </w:rPr>
            </w:pPr>
            <w:r w:rsidRPr="007A6303">
              <w:rPr>
                <w:color w:val="auto"/>
                <w:sz w:val="14"/>
                <w:szCs w:val="14"/>
              </w:rPr>
              <w:t>EMB_RM_01F</w:t>
            </w:r>
            <w:r w:rsidRPr="007A6303" w:rsidDel="007A6303">
              <w:rPr>
                <w:color w:val="auto"/>
                <w:sz w:val="14"/>
                <w:szCs w:val="14"/>
              </w:rPr>
              <w:t xml:space="preserve"> </w:t>
            </w:r>
            <w:r w:rsidR="00F55849" w:rsidRPr="004737D8">
              <w:rPr>
                <w:color w:val="auto"/>
                <w:sz w:val="14"/>
                <w:szCs w:val="14"/>
              </w:rPr>
              <w:t>/</w:t>
            </w:r>
            <w:r>
              <w:rPr>
                <w:color w:val="auto"/>
                <w:sz w:val="14"/>
                <w:szCs w:val="14"/>
              </w:rPr>
              <w:t>7.0</w:t>
            </w:r>
            <w:r w:rsidR="00AA252D" w:rsidRPr="004737D8">
              <w:rPr>
                <w:color w:val="auto"/>
                <w:sz w:val="14"/>
                <w:szCs w:val="14"/>
              </w:rPr>
              <w:t>/</w:t>
            </w:r>
            <w:r>
              <w:rPr>
                <w:color w:val="auto"/>
                <w:sz w:val="14"/>
                <w:szCs w:val="14"/>
              </w:rPr>
              <w:t>1-Apr-</w:t>
            </w:r>
            <w:r w:rsidR="007E5D67">
              <w:rPr>
                <w:color w:val="auto"/>
                <w:sz w:val="14"/>
                <w:szCs w:val="14"/>
              </w:rPr>
              <w:t>2020</w:t>
            </w:r>
          </w:p>
        </w:tc>
      </w:tr>
      <w:tr w:rsidR="00AA252D" w:rsidRPr="00695180" w14:paraId="5F7D9D44" w14:textId="77777777">
        <w:trPr>
          <w:trHeight w:hRule="exact" w:val="120"/>
          <w:jc w:val="center"/>
        </w:trPr>
        <w:tc>
          <w:tcPr>
            <w:tcW w:w="2179" w:type="dxa"/>
          </w:tcPr>
          <w:p w14:paraId="7B385B92" w14:textId="77777777" w:rsidR="00AA252D" w:rsidRPr="00695180" w:rsidRDefault="00AA252D"/>
        </w:tc>
        <w:tc>
          <w:tcPr>
            <w:tcW w:w="2361" w:type="dxa"/>
          </w:tcPr>
          <w:p w14:paraId="3C1DD797" w14:textId="77777777" w:rsidR="00AA252D" w:rsidRPr="00695180" w:rsidRDefault="00AA252D"/>
        </w:tc>
        <w:tc>
          <w:tcPr>
            <w:tcW w:w="2089" w:type="dxa"/>
          </w:tcPr>
          <w:p w14:paraId="5FE496E4" w14:textId="77777777" w:rsidR="00AA252D" w:rsidRPr="00695180" w:rsidRDefault="00AA252D">
            <w:pPr>
              <w:pStyle w:val="IndexHeading"/>
              <w:jc w:val="center"/>
              <w:rPr>
                <w:color w:val="auto"/>
              </w:rPr>
            </w:pPr>
          </w:p>
        </w:tc>
      </w:tr>
    </w:tbl>
    <w:p w14:paraId="71071DE1" w14:textId="77777777" w:rsidR="00AA252D" w:rsidRPr="00695180" w:rsidRDefault="00AA252D">
      <w:pPr>
        <w:pStyle w:val="Amendment"/>
        <w:ind w:left="200"/>
        <w:jc w:val="left"/>
        <w:rPr>
          <w:color w:val="auto"/>
          <w:sz w:val="20"/>
          <w:u w:val="single"/>
        </w:rPr>
      </w:pPr>
      <w:r w:rsidRPr="00695180">
        <w:rPr>
          <w:color w:val="auto"/>
          <w:sz w:val="20"/>
          <w:u w:val="single"/>
        </w:rPr>
        <w:t>DOCUMENT HISTORY</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8"/>
        <w:gridCol w:w="1276"/>
        <w:gridCol w:w="1418"/>
        <w:gridCol w:w="1481"/>
        <w:gridCol w:w="2912"/>
      </w:tblGrid>
      <w:tr w:rsidR="008560A0" w:rsidRPr="00695180" w14:paraId="51B37D9A" w14:textId="77777777" w:rsidTr="008560A0">
        <w:trPr>
          <w:trHeight w:hRule="exact" w:val="1133"/>
          <w:tblHeader/>
          <w:jc w:val="center"/>
        </w:trPr>
        <w:tc>
          <w:tcPr>
            <w:tcW w:w="738" w:type="dxa"/>
            <w:shd w:val="clear" w:color="auto" w:fill="D9D9D9"/>
            <w:tcMar>
              <w:top w:w="17" w:type="dxa"/>
              <w:left w:w="17" w:type="dxa"/>
              <w:bottom w:w="0" w:type="dxa"/>
              <w:right w:w="17" w:type="dxa"/>
            </w:tcMar>
            <w:vAlign w:val="center"/>
          </w:tcPr>
          <w:p w14:paraId="39123B52" w14:textId="77777777" w:rsidR="008560A0" w:rsidRPr="00CC3EB5" w:rsidRDefault="008560A0" w:rsidP="005B0568">
            <w:pPr>
              <w:jc w:val="center"/>
              <w:rPr>
                <w:b/>
              </w:rPr>
            </w:pPr>
            <w:r w:rsidRPr="00CC3EB5">
              <w:rPr>
                <w:b/>
              </w:rPr>
              <w:t>Ver. No</w:t>
            </w:r>
          </w:p>
        </w:tc>
        <w:tc>
          <w:tcPr>
            <w:tcW w:w="1276" w:type="dxa"/>
            <w:shd w:val="clear" w:color="auto" w:fill="D9D9D9"/>
            <w:tcMar>
              <w:top w:w="17" w:type="dxa"/>
              <w:left w:w="17" w:type="dxa"/>
              <w:bottom w:w="0" w:type="dxa"/>
              <w:right w:w="17" w:type="dxa"/>
            </w:tcMar>
            <w:vAlign w:val="center"/>
          </w:tcPr>
          <w:p w14:paraId="0B7A98ED" w14:textId="77777777" w:rsidR="008560A0" w:rsidRPr="00CC3EB5" w:rsidRDefault="008560A0" w:rsidP="007364FC">
            <w:pPr>
              <w:jc w:val="center"/>
              <w:rPr>
                <w:b/>
              </w:rPr>
            </w:pPr>
            <w:r w:rsidRPr="00CC3EB5">
              <w:rPr>
                <w:b/>
              </w:rPr>
              <w:t>Release Date</w:t>
            </w:r>
          </w:p>
        </w:tc>
        <w:tc>
          <w:tcPr>
            <w:tcW w:w="1418" w:type="dxa"/>
            <w:shd w:val="clear" w:color="auto" w:fill="D9D9D9"/>
            <w:tcMar>
              <w:top w:w="17" w:type="dxa"/>
              <w:left w:w="17" w:type="dxa"/>
              <w:bottom w:w="0" w:type="dxa"/>
              <w:right w:w="17" w:type="dxa"/>
            </w:tcMar>
            <w:vAlign w:val="center"/>
          </w:tcPr>
          <w:p w14:paraId="7949714B" w14:textId="77777777" w:rsidR="008560A0" w:rsidRPr="00CC3EB5" w:rsidRDefault="008560A0" w:rsidP="007364FC">
            <w:pPr>
              <w:jc w:val="center"/>
              <w:rPr>
                <w:b/>
              </w:rPr>
            </w:pPr>
            <w:r>
              <w:rPr>
                <w:b/>
              </w:rPr>
              <w:t>Created</w:t>
            </w:r>
            <w:r w:rsidRPr="00CC3EB5">
              <w:rPr>
                <w:b/>
              </w:rPr>
              <w:t>. By</w:t>
            </w:r>
          </w:p>
          <w:p w14:paraId="118C491A" w14:textId="77777777" w:rsidR="008560A0" w:rsidRPr="00CC3EB5" w:rsidRDefault="008560A0" w:rsidP="007364FC">
            <w:pPr>
              <w:jc w:val="center"/>
              <w:rPr>
                <w:b/>
              </w:rPr>
            </w:pPr>
            <w:r>
              <w:rPr>
                <w:b/>
              </w:rPr>
              <w:t>Creation</w:t>
            </w:r>
            <w:r w:rsidRPr="00CC3EB5">
              <w:rPr>
                <w:b/>
              </w:rPr>
              <w:t>. Dt</w:t>
            </w:r>
          </w:p>
        </w:tc>
        <w:tc>
          <w:tcPr>
            <w:tcW w:w="1481" w:type="dxa"/>
            <w:shd w:val="clear" w:color="auto" w:fill="D9D9D9"/>
            <w:tcMar>
              <w:top w:w="17" w:type="dxa"/>
              <w:left w:w="17" w:type="dxa"/>
              <w:bottom w:w="0" w:type="dxa"/>
              <w:right w:w="17" w:type="dxa"/>
            </w:tcMar>
            <w:vAlign w:val="center"/>
          </w:tcPr>
          <w:p w14:paraId="4DDD31DA" w14:textId="77777777" w:rsidR="008560A0" w:rsidRPr="00CC3EB5" w:rsidRDefault="008560A0" w:rsidP="007364FC">
            <w:pPr>
              <w:jc w:val="center"/>
              <w:rPr>
                <w:b/>
              </w:rPr>
            </w:pPr>
            <w:r w:rsidRPr="00CC3EB5">
              <w:rPr>
                <w:b/>
              </w:rPr>
              <w:t>Rev. By</w:t>
            </w:r>
          </w:p>
          <w:p w14:paraId="39CE5602" w14:textId="77777777" w:rsidR="008560A0" w:rsidRPr="00CC3EB5" w:rsidRDefault="008560A0" w:rsidP="007364FC">
            <w:pPr>
              <w:jc w:val="center"/>
              <w:rPr>
                <w:b/>
              </w:rPr>
            </w:pPr>
            <w:r w:rsidRPr="00CC3EB5">
              <w:rPr>
                <w:b/>
              </w:rPr>
              <w:t>Rev. Dt.</w:t>
            </w:r>
          </w:p>
        </w:tc>
        <w:tc>
          <w:tcPr>
            <w:tcW w:w="2912" w:type="dxa"/>
            <w:shd w:val="clear" w:color="auto" w:fill="D9D9D9"/>
            <w:tcMar>
              <w:top w:w="17" w:type="dxa"/>
              <w:left w:w="17" w:type="dxa"/>
              <w:bottom w:w="0" w:type="dxa"/>
              <w:right w:w="17" w:type="dxa"/>
            </w:tcMar>
            <w:vAlign w:val="center"/>
          </w:tcPr>
          <w:p w14:paraId="5F837885" w14:textId="77777777" w:rsidR="008560A0" w:rsidRPr="00CC3EB5" w:rsidRDefault="008560A0" w:rsidP="007364FC">
            <w:pPr>
              <w:jc w:val="center"/>
              <w:rPr>
                <w:b/>
              </w:rPr>
            </w:pPr>
            <w:r w:rsidRPr="00CC3EB5">
              <w:rPr>
                <w:b/>
              </w:rPr>
              <w:t>Remarks/ Revision details</w:t>
            </w:r>
          </w:p>
        </w:tc>
      </w:tr>
      <w:tr w:rsidR="008560A0" w:rsidRPr="00695180" w14:paraId="2CA58E35" w14:textId="77777777" w:rsidTr="008560A0">
        <w:trPr>
          <w:cantSplit/>
          <w:trHeight w:hRule="exact" w:val="417"/>
          <w:tblHeader/>
          <w:jc w:val="center"/>
        </w:trPr>
        <w:tc>
          <w:tcPr>
            <w:tcW w:w="738" w:type="dxa"/>
            <w:tcMar>
              <w:top w:w="17" w:type="dxa"/>
              <w:left w:w="17" w:type="dxa"/>
              <w:bottom w:w="0" w:type="dxa"/>
              <w:right w:w="17" w:type="dxa"/>
            </w:tcMar>
            <w:vAlign w:val="center"/>
          </w:tcPr>
          <w:p w14:paraId="6DE65D60" w14:textId="77777777" w:rsidR="008560A0" w:rsidRDefault="008560A0" w:rsidP="009304B2">
            <w:pPr>
              <w:pStyle w:val="IndexHeading"/>
              <w:spacing w:before="0" w:beforeAutospacing="0" w:after="0" w:afterAutospacing="0"/>
              <w:jc w:val="center"/>
              <w:rPr>
                <w:color w:val="auto"/>
              </w:rPr>
            </w:pPr>
            <w:r>
              <w:rPr>
                <w:color w:val="auto"/>
              </w:rPr>
              <w:t>1.0</w:t>
            </w:r>
          </w:p>
        </w:tc>
        <w:tc>
          <w:tcPr>
            <w:tcW w:w="1276" w:type="dxa"/>
            <w:tcMar>
              <w:top w:w="17" w:type="dxa"/>
              <w:left w:w="17" w:type="dxa"/>
              <w:bottom w:w="0" w:type="dxa"/>
              <w:right w:w="17" w:type="dxa"/>
            </w:tcMar>
            <w:vAlign w:val="center"/>
          </w:tcPr>
          <w:p w14:paraId="39992350" w14:textId="154AF5DA" w:rsidR="008560A0" w:rsidRDefault="008560A0" w:rsidP="009304B2">
            <w:pPr>
              <w:pStyle w:val="IndexHeading"/>
              <w:spacing w:before="0" w:beforeAutospacing="0" w:after="0" w:afterAutospacing="0"/>
              <w:jc w:val="center"/>
              <w:rPr>
                <w:color w:val="auto"/>
              </w:rPr>
            </w:pPr>
            <w:r>
              <w:t>31</w:t>
            </w:r>
            <w:r w:rsidRPr="002D595B">
              <w:t>-</w:t>
            </w:r>
            <w:r>
              <w:t>May</w:t>
            </w:r>
            <w:r w:rsidRPr="002D595B">
              <w:t>-20</w:t>
            </w:r>
            <w:r>
              <w:t>20</w:t>
            </w:r>
          </w:p>
        </w:tc>
        <w:tc>
          <w:tcPr>
            <w:tcW w:w="1418" w:type="dxa"/>
            <w:tcMar>
              <w:top w:w="17" w:type="dxa"/>
              <w:left w:w="17" w:type="dxa"/>
              <w:bottom w:w="0" w:type="dxa"/>
              <w:right w:w="17" w:type="dxa"/>
            </w:tcMar>
            <w:vAlign w:val="center"/>
          </w:tcPr>
          <w:p w14:paraId="42EC7C38" w14:textId="474B9F7A" w:rsidR="008560A0" w:rsidRPr="00695180" w:rsidRDefault="008560A0" w:rsidP="009304B2">
            <w:pPr>
              <w:pStyle w:val="IndexHeading"/>
              <w:spacing w:before="0" w:beforeAutospacing="0" w:after="0" w:afterAutospacing="0"/>
              <w:jc w:val="center"/>
              <w:rPr>
                <w:color w:val="auto"/>
              </w:rPr>
            </w:pPr>
            <w:r>
              <w:rPr>
                <w:color w:val="auto"/>
              </w:rPr>
              <w:t>Vijay Jadhav</w:t>
            </w:r>
          </w:p>
        </w:tc>
        <w:tc>
          <w:tcPr>
            <w:tcW w:w="1481" w:type="dxa"/>
            <w:tcMar>
              <w:top w:w="17" w:type="dxa"/>
              <w:left w:w="17" w:type="dxa"/>
              <w:bottom w:w="0" w:type="dxa"/>
              <w:right w:w="17" w:type="dxa"/>
            </w:tcMar>
            <w:vAlign w:val="center"/>
          </w:tcPr>
          <w:p w14:paraId="0566471D" w14:textId="3B31E529" w:rsidR="008560A0" w:rsidRPr="00695180" w:rsidRDefault="008560A0" w:rsidP="009304B2">
            <w:pPr>
              <w:pStyle w:val="IndexHeading"/>
              <w:spacing w:before="0" w:beforeAutospacing="0" w:after="0" w:afterAutospacing="0"/>
              <w:jc w:val="center"/>
              <w:rPr>
                <w:color w:val="auto"/>
              </w:rPr>
            </w:pPr>
          </w:p>
        </w:tc>
        <w:tc>
          <w:tcPr>
            <w:tcW w:w="2912" w:type="dxa"/>
            <w:tcMar>
              <w:top w:w="17" w:type="dxa"/>
              <w:left w:w="17" w:type="dxa"/>
              <w:bottom w:w="0" w:type="dxa"/>
              <w:right w:w="17" w:type="dxa"/>
            </w:tcMar>
            <w:vAlign w:val="center"/>
          </w:tcPr>
          <w:p w14:paraId="32B38943" w14:textId="1643F468" w:rsidR="008560A0" w:rsidRDefault="008560A0" w:rsidP="009304B2">
            <w:pPr>
              <w:jc w:val="center"/>
            </w:pPr>
            <w:r>
              <w:t>Initial Release.</w:t>
            </w:r>
          </w:p>
        </w:tc>
      </w:tr>
      <w:tr w:rsidR="008560A0" w:rsidRPr="00695180" w14:paraId="14D5F157" w14:textId="77777777" w:rsidTr="008560A0">
        <w:trPr>
          <w:cantSplit/>
          <w:trHeight w:hRule="exact" w:val="417"/>
          <w:tblHeader/>
          <w:jc w:val="center"/>
        </w:trPr>
        <w:tc>
          <w:tcPr>
            <w:tcW w:w="738" w:type="dxa"/>
            <w:tcMar>
              <w:top w:w="17" w:type="dxa"/>
              <w:left w:w="17" w:type="dxa"/>
              <w:bottom w:w="0" w:type="dxa"/>
              <w:right w:w="17" w:type="dxa"/>
            </w:tcMar>
            <w:vAlign w:val="center"/>
          </w:tcPr>
          <w:p w14:paraId="2D64F43C" w14:textId="37DF5F72" w:rsidR="008560A0" w:rsidRDefault="008560A0" w:rsidP="006F676C">
            <w:pPr>
              <w:pStyle w:val="IndexHeading"/>
              <w:spacing w:before="0" w:beforeAutospacing="0" w:after="0" w:afterAutospacing="0"/>
              <w:jc w:val="center"/>
              <w:rPr>
                <w:color w:val="auto"/>
              </w:rPr>
            </w:pPr>
          </w:p>
        </w:tc>
        <w:tc>
          <w:tcPr>
            <w:tcW w:w="1276" w:type="dxa"/>
            <w:tcMar>
              <w:top w:w="17" w:type="dxa"/>
              <w:left w:w="17" w:type="dxa"/>
              <w:bottom w:w="0" w:type="dxa"/>
              <w:right w:w="17" w:type="dxa"/>
            </w:tcMar>
            <w:vAlign w:val="center"/>
          </w:tcPr>
          <w:p w14:paraId="14FA6011" w14:textId="0C125F51" w:rsidR="008560A0" w:rsidRDefault="008560A0" w:rsidP="006F676C">
            <w:pPr>
              <w:pStyle w:val="IndexHeading"/>
              <w:spacing w:before="0" w:beforeAutospacing="0" w:after="0" w:afterAutospacing="0"/>
              <w:jc w:val="center"/>
              <w:rPr>
                <w:color w:val="auto"/>
              </w:rPr>
            </w:pPr>
          </w:p>
        </w:tc>
        <w:tc>
          <w:tcPr>
            <w:tcW w:w="1418" w:type="dxa"/>
            <w:tcMar>
              <w:top w:w="17" w:type="dxa"/>
              <w:left w:w="17" w:type="dxa"/>
              <w:bottom w:w="0" w:type="dxa"/>
              <w:right w:w="17" w:type="dxa"/>
            </w:tcMar>
            <w:vAlign w:val="center"/>
          </w:tcPr>
          <w:p w14:paraId="64441D7A" w14:textId="569CC6A2" w:rsidR="008560A0" w:rsidRPr="00CC0776" w:rsidRDefault="008560A0" w:rsidP="006F676C">
            <w:pPr>
              <w:pStyle w:val="IndexHeading"/>
              <w:spacing w:before="0" w:beforeAutospacing="0" w:after="0" w:afterAutospacing="0"/>
              <w:jc w:val="center"/>
            </w:pPr>
          </w:p>
        </w:tc>
        <w:tc>
          <w:tcPr>
            <w:tcW w:w="1481" w:type="dxa"/>
            <w:tcMar>
              <w:top w:w="17" w:type="dxa"/>
              <w:left w:w="17" w:type="dxa"/>
              <w:bottom w:w="0" w:type="dxa"/>
              <w:right w:w="17" w:type="dxa"/>
            </w:tcMar>
            <w:vAlign w:val="center"/>
          </w:tcPr>
          <w:p w14:paraId="242BBF18" w14:textId="082A376B" w:rsidR="008560A0" w:rsidRPr="00CC0776" w:rsidRDefault="008560A0" w:rsidP="006F676C">
            <w:pPr>
              <w:pStyle w:val="IndexHeading"/>
              <w:spacing w:before="0" w:beforeAutospacing="0" w:after="0" w:afterAutospacing="0"/>
              <w:jc w:val="center"/>
            </w:pPr>
          </w:p>
        </w:tc>
        <w:tc>
          <w:tcPr>
            <w:tcW w:w="2912" w:type="dxa"/>
            <w:tcMar>
              <w:top w:w="17" w:type="dxa"/>
              <w:left w:w="17" w:type="dxa"/>
              <w:bottom w:w="0" w:type="dxa"/>
              <w:right w:w="17" w:type="dxa"/>
            </w:tcMar>
            <w:vAlign w:val="center"/>
          </w:tcPr>
          <w:p w14:paraId="0F3C3BFC" w14:textId="20D2B2B5" w:rsidR="008560A0" w:rsidRDefault="008560A0" w:rsidP="006F676C">
            <w:pPr>
              <w:jc w:val="center"/>
            </w:pPr>
          </w:p>
        </w:tc>
      </w:tr>
      <w:tr w:rsidR="008560A0" w:rsidRPr="00695180" w14:paraId="0537F145" w14:textId="77777777" w:rsidTr="008560A0">
        <w:trPr>
          <w:cantSplit/>
          <w:trHeight w:hRule="exact" w:val="417"/>
          <w:tblHeader/>
          <w:jc w:val="center"/>
        </w:trPr>
        <w:tc>
          <w:tcPr>
            <w:tcW w:w="738" w:type="dxa"/>
            <w:tcMar>
              <w:top w:w="17" w:type="dxa"/>
              <w:left w:w="17" w:type="dxa"/>
              <w:bottom w:w="0" w:type="dxa"/>
              <w:right w:w="17" w:type="dxa"/>
            </w:tcMar>
            <w:vAlign w:val="center"/>
          </w:tcPr>
          <w:p w14:paraId="6F4C9E8A" w14:textId="0F5D7B06" w:rsidR="008560A0" w:rsidRDefault="008560A0" w:rsidP="00267159">
            <w:pPr>
              <w:pStyle w:val="IndexHeading"/>
              <w:spacing w:before="0" w:beforeAutospacing="0" w:after="0" w:afterAutospacing="0"/>
              <w:jc w:val="center"/>
              <w:rPr>
                <w:color w:val="auto"/>
              </w:rPr>
            </w:pPr>
          </w:p>
        </w:tc>
        <w:tc>
          <w:tcPr>
            <w:tcW w:w="1276" w:type="dxa"/>
            <w:tcMar>
              <w:top w:w="17" w:type="dxa"/>
              <w:left w:w="17" w:type="dxa"/>
              <w:bottom w:w="0" w:type="dxa"/>
              <w:right w:w="17" w:type="dxa"/>
            </w:tcMar>
            <w:vAlign w:val="center"/>
          </w:tcPr>
          <w:p w14:paraId="696B04E6" w14:textId="1BD66CA3" w:rsidR="008560A0" w:rsidRDefault="008560A0" w:rsidP="00267159">
            <w:pPr>
              <w:pStyle w:val="IndexHeading"/>
              <w:spacing w:before="0" w:beforeAutospacing="0" w:after="0" w:afterAutospacing="0"/>
              <w:jc w:val="center"/>
              <w:rPr>
                <w:color w:val="auto"/>
              </w:rPr>
            </w:pPr>
          </w:p>
        </w:tc>
        <w:tc>
          <w:tcPr>
            <w:tcW w:w="1418" w:type="dxa"/>
            <w:tcMar>
              <w:top w:w="17" w:type="dxa"/>
              <w:left w:w="17" w:type="dxa"/>
              <w:bottom w:w="0" w:type="dxa"/>
              <w:right w:w="17" w:type="dxa"/>
            </w:tcMar>
            <w:vAlign w:val="center"/>
          </w:tcPr>
          <w:p w14:paraId="49A7D3A1" w14:textId="16BCAB1F" w:rsidR="008560A0" w:rsidRDefault="008560A0" w:rsidP="00267159">
            <w:pPr>
              <w:pStyle w:val="IndexHeading"/>
              <w:spacing w:before="0" w:beforeAutospacing="0" w:after="0" w:afterAutospacing="0"/>
              <w:jc w:val="center"/>
              <w:rPr>
                <w:color w:val="auto"/>
              </w:rPr>
            </w:pPr>
          </w:p>
        </w:tc>
        <w:tc>
          <w:tcPr>
            <w:tcW w:w="1481" w:type="dxa"/>
            <w:tcMar>
              <w:top w:w="17" w:type="dxa"/>
              <w:left w:w="17" w:type="dxa"/>
              <w:bottom w:w="0" w:type="dxa"/>
              <w:right w:w="17" w:type="dxa"/>
            </w:tcMar>
            <w:vAlign w:val="center"/>
          </w:tcPr>
          <w:p w14:paraId="466EACCB" w14:textId="1E0A932B" w:rsidR="008560A0" w:rsidRDefault="008560A0" w:rsidP="00267159">
            <w:pPr>
              <w:pStyle w:val="IndexHeading"/>
              <w:spacing w:before="0" w:beforeAutospacing="0" w:after="0" w:afterAutospacing="0"/>
              <w:jc w:val="center"/>
              <w:rPr>
                <w:color w:val="auto"/>
              </w:rPr>
            </w:pPr>
          </w:p>
        </w:tc>
        <w:tc>
          <w:tcPr>
            <w:tcW w:w="2912" w:type="dxa"/>
            <w:tcMar>
              <w:top w:w="17" w:type="dxa"/>
              <w:left w:w="17" w:type="dxa"/>
              <w:bottom w:w="0" w:type="dxa"/>
              <w:right w:w="17" w:type="dxa"/>
            </w:tcMar>
            <w:vAlign w:val="center"/>
          </w:tcPr>
          <w:p w14:paraId="398D8519" w14:textId="4E1E9CC6" w:rsidR="008560A0" w:rsidRDefault="008560A0" w:rsidP="00267159">
            <w:pPr>
              <w:jc w:val="center"/>
            </w:pPr>
          </w:p>
        </w:tc>
      </w:tr>
    </w:tbl>
    <w:p w14:paraId="35404A3D" w14:textId="77777777" w:rsidR="00AA252D" w:rsidRPr="00695180" w:rsidRDefault="00AA252D">
      <w:pPr>
        <w:pStyle w:val="NormalIndent"/>
        <w:ind w:left="200"/>
        <w:jc w:val="center"/>
      </w:pPr>
    </w:p>
    <w:p w14:paraId="7E6CCCAA" w14:textId="77777777" w:rsidR="00AA252D" w:rsidRDefault="00AA252D" w:rsidP="00A502C7">
      <w:pPr>
        <w:pStyle w:val="NormalIndent"/>
        <w:ind w:left="0"/>
      </w:pPr>
    </w:p>
    <w:p w14:paraId="2EF4930A" w14:textId="77777777" w:rsidR="00775F43" w:rsidRDefault="00775F43" w:rsidP="00A502C7">
      <w:pPr>
        <w:pStyle w:val="NormalIndent"/>
        <w:ind w:left="0"/>
      </w:pPr>
    </w:p>
    <w:p w14:paraId="77B9B514" w14:textId="77777777" w:rsidR="00775F43" w:rsidRDefault="00775F43" w:rsidP="00A502C7">
      <w:pPr>
        <w:pStyle w:val="NormalIndent"/>
        <w:ind w:left="0"/>
      </w:pPr>
    </w:p>
    <w:p w14:paraId="2A64C74A" w14:textId="77777777" w:rsidR="00775F43" w:rsidRDefault="00775F43" w:rsidP="00A502C7">
      <w:pPr>
        <w:pStyle w:val="NormalIndent"/>
        <w:ind w:left="0"/>
      </w:pPr>
    </w:p>
    <w:p w14:paraId="773E21A5" w14:textId="77777777" w:rsidR="00775F43" w:rsidRDefault="00775F43" w:rsidP="00A502C7">
      <w:pPr>
        <w:pStyle w:val="NormalIndent"/>
        <w:ind w:left="0"/>
      </w:pPr>
    </w:p>
    <w:p w14:paraId="2C181454" w14:textId="77777777" w:rsidR="00775F43" w:rsidRDefault="00775F43" w:rsidP="00A502C7">
      <w:pPr>
        <w:pStyle w:val="NormalIndent"/>
        <w:ind w:left="0"/>
      </w:pPr>
    </w:p>
    <w:p w14:paraId="32D0A765" w14:textId="77777777" w:rsidR="00775F43" w:rsidRPr="00695180" w:rsidRDefault="00775F43" w:rsidP="00A502C7">
      <w:pPr>
        <w:pStyle w:val="NormalIndent"/>
        <w:ind w:left="0"/>
      </w:pPr>
    </w:p>
    <w:p w14:paraId="09B28F1C" w14:textId="77777777" w:rsidR="00A502C7" w:rsidRPr="00695180" w:rsidRDefault="00A502C7" w:rsidP="00A502C7">
      <w:pPr>
        <w:pStyle w:val="NormalIndent"/>
        <w:ind w:left="0"/>
      </w:pPr>
    </w:p>
    <w:p w14:paraId="2228C83E" w14:textId="77777777" w:rsidR="00A502C7" w:rsidRPr="00695180" w:rsidRDefault="00A502C7" w:rsidP="00A502C7">
      <w:pPr>
        <w:pStyle w:val="NormalIndent"/>
        <w:ind w:left="0"/>
      </w:pPr>
    </w:p>
    <w:p w14:paraId="1196A64D" w14:textId="77777777" w:rsidR="00A502C7" w:rsidRDefault="00A502C7" w:rsidP="00A502C7">
      <w:pPr>
        <w:pStyle w:val="NormalIndent"/>
        <w:ind w:left="0"/>
      </w:pPr>
    </w:p>
    <w:p w14:paraId="5B769F27" w14:textId="77777777" w:rsidR="00860F7C" w:rsidRDefault="00860F7C" w:rsidP="00A502C7">
      <w:pPr>
        <w:pStyle w:val="NormalIndent"/>
        <w:ind w:left="0"/>
      </w:pPr>
    </w:p>
    <w:p w14:paraId="70C48A6F" w14:textId="77777777" w:rsidR="00860F7C" w:rsidRDefault="00860F7C" w:rsidP="00A502C7">
      <w:pPr>
        <w:pStyle w:val="NormalIndent"/>
        <w:ind w:left="0"/>
      </w:pPr>
    </w:p>
    <w:p w14:paraId="3EFFBA69" w14:textId="77777777" w:rsidR="00860F7C" w:rsidRDefault="00860F7C" w:rsidP="00A502C7">
      <w:pPr>
        <w:pStyle w:val="NormalIndent"/>
        <w:ind w:left="0"/>
      </w:pPr>
    </w:p>
    <w:p w14:paraId="739F322C" w14:textId="77777777" w:rsidR="00D15AA6" w:rsidRDefault="00D15AA6" w:rsidP="00A502C7">
      <w:pPr>
        <w:pStyle w:val="NormalIndent"/>
        <w:ind w:left="0"/>
      </w:pPr>
    </w:p>
    <w:p w14:paraId="3D54AEA2" w14:textId="77777777" w:rsidR="00D15AA6" w:rsidRDefault="00D15AA6" w:rsidP="00A502C7">
      <w:pPr>
        <w:pStyle w:val="NormalIndent"/>
        <w:ind w:left="0"/>
      </w:pPr>
    </w:p>
    <w:p w14:paraId="74BC3F03" w14:textId="77777777" w:rsidR="00D15AA6" w:rsidRDefault="00D15AA6" w:rsidP="00A502C7">
      <w:pPr>
        <w:pStyle w:val="NormalIndent"/>
        <w:ind w:left="0"/>
      </w:pPr>
    </w:p>
    <w:p w14:paraId="74CA3ED6" w14:textId="77777777" w:rsidR="00D15AA6" w:rsidRDefault="00D15AA6" w:rsidP="00A502C7">
      <w:pPr>
        <w:pStyle w:val="NormalIndent"/>
        <w:ind w:left="0"/>
      </w:pPr>
    </w:p>
    <w:p w14:paraId="2D78FCD4" w14:textId="0CA73613" w:rsidR="00AA252D" w:rsidRPr="00695180" w:rsidRDefault="00605CDC" w:rsidP="00983851">
      <w:pPr>
        <w:keepLines w:val="0"/>
        <w:widowControl/>
        <w:rPr>
          <w:b/>
          <w:bCs/>
          <w:sz w:val="28"/>
          <w:szCs w:val="28"/>
          <w:u w:val="single"/>
        </w:rPr>
      </w:pPr>
      <w:r>
        <w:br w:type="page"/>
      </w:r>
      <w:r w:rsidR="00AA252D" w:rsidRPr="00695180">
        <w:rPr>
          <w:b/>
          <w:bCs/>
          <w:sz w:val="28"/>
          <w:szCs w:val="28"/>
          <w:u w:val="single"/>
        </w:rPr>
        <w:lastRenderedPageBreak/>
        <w:t>Table of contents</w:t>
      </w:r>
      <w:bookmarkStart w:id="0" w:name="_Toc431789738"/>
    </w:p>
    <w:p w14:paraId="15880CBD" w14:textId="77777777" w:rsidR="00AA252D" w:rsidRPr="00695180" w:rsidRDefault="00AA252D" w:rsidP="004D5526">
      <w:pPr>
        <w:pStyle w:val="Index1"/>
      </w:pPr>
    </w:p>
    <w:bookmarkEnd w:id="0"/>
    <w:p w14:paraId="6F2F363C" w14:textId="6AECE597" w:rsidR="00A813A9" w:rsidRDefault="00AA252D">
      <w:pPr>
        <w:pStyle w:val="TOC1"/>
        <w:tabs>
          <w:tab w:val="left" w:pos="600"/>
          <w:tab w:val="right" w:leader="dot" w:pos="9897"/>
        </w:tabs>
        <w:rPr>
          <w:rFonts w:asciiTheme="minorHAnsi" w:eastAsiaTheme="minorEastAsia" w:hAnsiTheme="minorHAnsi" w:cstheme="minorBidi"/>
          <w:b w:val="0"/>
          <w:bCs w:val="0"/>
          <w:caps w:val="0"/>
          <w:noProof/>
          <w:snapToGrid/>
          <w:sz w:val="22"/>
          <w:szCs w:val="22"/>
          <w:lang w:val="en-US"/>
        </w:rPr>
      </w:pPr>
      <w:r w:rsidRPr="00695180">
        <w:rPr>
          <w:noProof/>
        </w:rPr>
        <w:fldChar w:fldCharType="begin"/>
      </w:r>
      <w:r w:rsidRPr="00695180">
        <w:rPr>
          <w:noProof/>
        </w:rPr>
        <w:instrText xml:space="preserve"> TOC \o "1-3" \h \z </w:instrText>
      </w:r>
      <w:r w:rsidRPr="00695180">
        <w:rPr>
          <w:noProof/>
        </w:rPr>
        <w:fldChar w:fldCharType="separate"/>
      </w:r>
      <w:hyperlink w:anchor="_Toc502233314" w:history="1">
        <w:r w:rsidR="00A813A9" w:rsidRPr="00053B7D">
          <w:rPr>
            <w:rStyle w:val="Hyperlink"/>
            <w:noProof/>
          </w:rPr>
          <w:t>1.0</w:t>
        </w:r>
        <w:r w:rsidR="00A813A9">
          <w:rPr>
            <w:rFonts w:asciiTheme="minorHAnsi" w:eastAsiaTheme="minorEastAsia" w:hAnsiTheme="minorHAnsi" w:cstheme="minorBidi"/>
            <w:b w:val="0"/>
            <w:bCs w:val="0"/>
            <w:caps w:val="0"/>
            <w:noProof/>
            <w:snapToGrid/>
            <w:sz w:val="22"/>
            <w:szCs w:val="22"/>
            <w:lang w:val="en-US"/>
          </w:rPr>
          <w:tab/>
        </w:r>
        <w:r w:rsidR="00A813A9" w:rsidRPr="00053B7D">
          <w:rPr>
            <w:rStyle w:val="Hyperlink"/>
            <w:noProof/>
          </w:rPr>
          <w:t>Introduction</w:t>
        </w:r>
        <w:r w:rsidR="00A813A9">
          <w:rPr>
            <w:noProof/>
            <w:webHidden/>
          </w:rPr>
          <w:tab/>
        </w:r>
        <w:r w:rsidR="00A813A9">
          <w:rPr>
            <w:noProof/>
            <w:webHidden/>
          </w:rPr>
          <w:fldChar w:fldCharType="begin"/>
        </w:r>
        <w:r w:rsidR="00A813A9">
          <w:rPr>
            <w:noProof/>
            <w:webHidden/>
          </w:rPr>
          <w:instrText xml:space="preserve"> PAGEREF _Toc502233314 \h </w:instrText>
        </w:r>
        <w:r w:rsidR="00A813A9">
          <w:rPr>
            <w:noProof/>
            <w:webHidden/>
          </w:rPr>
        </w:r>
        <w:r w:rsidR="00A813A9">
          <w:rPr>
            <w:noProof/>
            <w:webHidden/>
          </w:rPr>
          <w:fldChar w:fldCharType="separate"/>
        </w:r>
        <w:r w:rsidR="00A813A9">
          <w:rPr>
            <w:noProof/>
            <w:webHidden/>
          </w:rPr>
          <w:t>3</w:t>
        </w:r>
        <w:r w:rsidR="00A813A9">
          <w:rPr>
            <w:noProof/>
            <w:webHidden/>
          </w:rPr>
          <w:fldChar w:fldCharType="end"/>
        </w:r>
      </w:hyperlink>
    </w:p>
    <w:p w14:paraId="01409C74" w14:textId="01A9733D" w:rsidR="00A813A9" w:rsidRDefault="002C3D2D">
      <w:pPr>
        <w:pStyle w:val="TOC2"/>
        <w:rPr>
          <w:rFonts w:asciiTheme="minorHAnsi" w:eastAsiaTheme="minorEastAsia" w:hAnsiTheme="minorHAnsi" w:cstheme="minorBidi"/>
          <w:smallCaps w:val="0"/>
          <w:noProof/>
          <w:snapToGrid/>
          <w:sz w:val="22"/>
          <w:szCs w:val="22"/>
          <w:lang w:val="en-US"/>
        </w:rPr>
      </w:pPr>
      <w:hyperlink w:anchor="_Toc502233315" w:history="1">
        <w:r w:rsidR="00A813A9" w:rsidRPr="00053B7D">
          <w:rPr>
            <w:rStyle w:val="Hyperlink"/>
            <w:noProof/>
          </w:rPr>
          <w:t>1.1</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Purpose of this project</w:t>
        </w:r>
        <w:r w:rsidR="00A813A9">
          <w:rPr>
            <w:noProof/>
            <w:webHidden/>
          </w:rPr>
          <w:tab/>
        </w:r>
        <w:r w:rsidR="00A813A9">
          <w:rPr>
            <w:noProof/>
            <w:webHidden/>
          </w:rPr>
          <w:fldChar w:fldCharType="begin"/>
        </w:r>
        <w:r w:rsidR="00A813A9">
          <w:rPr>
            <w:noProof/>
            <w:webHidden/>
          </w:rPr>
          <w:instrText xml:space="preserve"> PAGEREF _Toc502233315 \h </w:instrText>
        </w:r>
        <w:r w:rsidR="00A813A9">
          <w:rPr>
            <w:noProof/>
            <w:webHidden/>
          </w:rPr>
        </w:r>
        <w:r w:rsidR="00A813A9">
          <w:rPr>
            <w:noProof/>
            <w:webHidden/>
          </w:rPr>
          <w:fldChar w:fldCharType="separate"/>
        </w:r>
        <w:r w:rsidR="00A813A9">
          <w:rPr>
            <w:noProof/>
            <w:webHidden/>
          </w:rPr>
          <w:t>3</w:t>
        </w:r>
        <w:r w:rsidR="00A813A9">
          <w:rPr>
            <w:noProof/>
            <w:webHidden/>
          </w:rPr>
          <w:fldChar w:fldCharType="end"/>
        </w:r>
      </w:hyperlink>
    </w:p>
    <w:p w14:paraId="26BEBCF9" w14:textId="781D41B2" w:rsidR="00A813A9" w:rsidRDefault="002C3D2D">
      <w:pPr>
        <w:pStyle w:val="TOC2"/>
        <w:rPr>
          <w:rFonts w:asciiTheme="minorHAnsi" w:eastAsiaTheme="minorEastAsia" w:hAnsiTheme="minorHAnsi" w:cstheme="minorBidi"/>
          <w:smallCaps w:val="0"/>
          <w:noProof/>
          <w:snapToGrid/>
          <w:sz w:val="22"/>
          <w:szCs w:val="22"/>
          <w:lang w:val="en-US"/>
        </w:rPr>
      </w:pPr>
      <w:hyperlink w:anchor="_Toc502233316" w:history="1">
        <w:r w:rsidR="00A813A9" w:rsidRPr="00053B7D">
          <w:rPr>
            <w:rStyle w:val="Hyperlink"/>
            <w:noProof/>
          </w:rPr>
          <w:t>1.2</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Key success Factors</w:t>
        </w:r>
        <w:r w:rsidR="00A813A9">
          <w:rPr>
            <w:noProof/>
            <w:webHidden/>
          </w:rPr>
          <w:tab/>
        </w:r>
        <w:r w:rsidR="00A813A9">
          <w:rPr>
            <w:noProof/>
            <w:webHidden/>
          </w:rPr>
          <w:fldChar w:fldCharType="begin"/>
        </w:r>
        <w:r w:rsidR="00A813A9">
          <w:rPr>
            <w:noProof/>
            <w:webHidden/>
          </w:rPr>
          <w:instrText xml:space="preserve"> PAGEREF _Toc502233316 \h </w:instrText>
        </w:r>
        <w:r w:rsidR="00A813A9">
          <w:rPr>
            <w:noProof/>
            <w:webHidden/>
          </w:rPr>
        </w:r>
        <w:r w:rsidR="00A813A9">
          <w:rPr>
            <w:noProof/>
            <w:webHidden/>
          </w:rPr>
          <w:fldChar w:fldCharType="separate"/>
        </w:r>
        <w:r w:rsidR="00A813A9">
          <w:rPr>
            <w:noProof/>
            <w:webHidden/>
          </w:rPr>
          <w:t>3</w:t>
        </w:r>
        <w:r w:rsidR="00A813A9">
          <w:rPr>
            <w:noProof/>
            <w:webHidden/>
          </w:rPr>
          <w:fldChar w:fldCharType="end"/>
        </w:r>
      </w:hyperlink>
    </w:p>
    <w:p w14:paraId="7E646416" w14:textId="65F468D5" w:rsidR="00A813A9" w:rsidRDefault="002C3D2D">
      <w:pPr>
        <w:pStyle w:val="TOC2"/>
        <w:rPr>
          <w:rFonts w:asciiTheme="minorHAnsi" w:eastAsiaTheme="minorEastAsia" w:hAnsiTheme="minorHAnsi" w:cstheme="minorBidi"/>
          <w:smallCaps w:val="0"/>
          <w:noProof/>
          <w:snapToGrid/>
          <w:sz w:val="22"/>
          <w:szCs w:val="22"/>
          <w:lang w:val="en-US"/>
        </w:rPr>
      </w:pPr>
      <w:hyperlink w:anchor="_Toc502233317" w:history="1">
        <w:r w:rsidR="00A813A9" w:rsidRPr="00053B7D">
          <w:rPr>
            <w:rStyle w:val="Hyperlink"/>
            <w:noProof/>
          </w:rPr>
          <w:t>1.3</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Stakeholders Reference</w:t>
        </w:r>
        <w:r w:rsidR="00A813A9">
          <w:rPr>
            <w:noProof/>
            <w:webHidden/>
          </w:rPr>
          <w:tab/>
        </w:r>
        <w:r w:rsidR="00A813A9">
          <w:rPr>
            <w:noProof/>
            <w:webHidden/>
          </w:rPr>
          <w:fldChar w:fldCharType="begin"/>
        </w:r>
        <w:r w:rsidR="00A813A9">
          <w:rPr>
            <w:noProof/>
            <w:webHidden/>
          </w:rPr>
          <w:instrText xml:space="preserve"> PAGEREF _Toc502233317 \h </w:instrText>
        </w:r>
        <w:r w:rsidR="00A813A9">
          <w:rPr>
            <w:noProof/>
            <w:webHidden/>
          </w:rPr>
        </w:r>
        <w:r w:rsidR="00A813A9">
          <w:rPr>
            <w:noProof/>
            <w:webHidden/>
          </w:rPr>
          <w:fldChar w:fldCharType="separate"/>
        </w:r>
        <w:r w:rsidR="00A813A9">
          <w:rPr>
            <w:noProof/>
            <w:webHidden/>
          </w:rPr>
          <w:t>3</w:t>
        </w:r>
        <w:r w:rsidR="00A813A9">
          <w:rPr>
            <w:noProof/>
            <w:webHidden/>
          </w:rPr>
          <w:fldChar w:fldCharType="end"/>
        </w:r>
      </w:hyperlink>
    </w:p>
    <w:p w14:paraId="6C609E35" w14:textId="12D7A46F" w:rsidR="00A813A9" w:rsidRDefault="002C3D2D">
      <w:pPr>
        <w:pStyle w:val="TOC1"/>
        <w:tabs>
          <w:tab w:val="left" w:pos="600"/>
          <w:tab w:val="right" w:leader="dot" w:pos="9897"/>
        </w:tabs>
        <w:rPr>
          <w:rFonts w:asciiTheme="minorHAnsi" w:eastAsiaTheme="minorEastAsia" w:hAnsiTheme="minorHAnsi" w:cstheme="minorBidi"/>
          <w:b w:val="0"/>
          <w:bCs w:val="0"/>
          <w:caps w:val="0"/>
          <w:noProof/>
          <w:snapToGrid/>
          <w:sz w:val="22"/>
          <w:szCs w:val="22"/>
          <w:lang w:val="en-US"/>
        </w:rPr>
      </w:pPr>
      <w:hyperlink w:anchor="_Toc502233318" w:history="1">
        <w:r w:rsidR="00A813A9" w:rsidRPr="00053B7D">
          <w:rPr>
            <w:rStyle w:val="Hyperlink"/>
            <w:noProof/>
          </w:rPr>
          <w:t>2.0</w:t>
        </w:r>
        <w:r w:rsidR="00A813A9">
          <w:rPr>
            <w:rFonts w:asciiTheme="minorHAnsi" w:eastAsiaTheme="minorEastAsia" w:hAnsiTheme="minorHAnsi" w:cstheme="minorBidi"/>
            <w:b w:val="0"/>
            <w:bCs w:val="0"/>
            <w:caps w:val="0"/>
            <w:noProof/>
            <w:snapToGrid/>
            <w:sz w:val="22"/>
            <w:szCs w:val="22"/>
            <w:lang w:val="en-US"/>
          </w:rPr>
          <w:tab/>
        </w:r>
        <w:r w:rsidR="00A813A9" w:rsidRPr="00053B7D">
          <w:rPr>
            <w:rStyle w:val="Hyperlink"/>
            <w:noProof/>
          </w:rPr>
          <w:t>Project Description</w:t>
        </w:r>
        <w:r w:rsidR="00A813A9">
          <w:rPr>
            <w:noProof/>
            <w:webHidden/>
          </w:rPr>
          <w:tab/>
        </w:r>
        <w:r w:rsidR="00A813A9">
          <w:rPr>
            <w:noProof/>
            <w:webHidden/>
          </w:rPr>
          <w:fldChar w:fldCharType="begin"/>
        </w:r>
        <w:r w:rsidR="00A813A9">
          <w:rPr>
            <w:noProof/>
            <w:webHidden/>
          </w:rPr>
          <w:instrText xml:space="preserve"> PAGEREF _Toc502233318 \h </w:instrText>
        </w:r>
        <w:r w:rsidR="00A813A9">
          <w:rPr>
            <w:noProof/>
            <w:webHidden/>
          </w:rPr>
        </w:r>
        <w:r w:rsidR="00A813A9">
          <w:rPr>
            <w:noProof/>
            <w:webHidden/>
          </w:rPr>
          <w:fldChar w:fldCharType="separate"/>
        </w:r>
        <w:r w:rsidR="00A813A9">
          <w:rPr>
            <w:noProof/>
            <w:webHidden/>
          </w:rPr>
          <w:t>4</w:t>
        </w:r>
        <w:r w:rsidR="00A813A9">
          <w:rPr>
            <w:noProof/>
            <w:webHidden/>
          </w:rPr>
          <w:fldChar w:fldCharType="end"/>
        </w:r>
      </w:hyperlink>
    </w:p>
    <w:p w14:paraId="51A24360" w14:textId="65BE899B" w:rsidR="00A813A9" w:rsidRDefault="002C3D2D">
      <w:pPr>
        <w:pStyle w:val="TOC2"/>
        <w:rPr>
          <w:rFonts w:asciiTheme="minorHAnsi" w:eastAsiaTheme="minorEastAsia" w:hAnsiTheme="minorHAnsi" w:cstheme="minorBidi"/>
          <w:smallCaps w:val="0"/>
          <w:noProof/>
          <w:snapToGrid/>
          <w:sz w:val="22"/>
          <w:szCs w:val="22"/>
          <w:lang w:val="en-US"/>
        </w:rPr>
      </w:pPr>
      <w:hyperlink w:anchor="_Toc502233319" w:history="1">
        <w:r w:rsidR="00A813A9" w:rsidRPr="00053B7D">
          <w:rPr>
            <w:rStyle w:val="Hyperlink"/>
            <w:noProof/>
          </w:rPr>
          <w:t>2.1</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Overview</w:t>
        </w:r>
        <w:r w:rsidR="00A813A9">
          <w:rPr>
            <w:noProof/>
            <w:webHidden/>
          </w:rPr>
          <w:tab/>
        </w:r>
        <w:r w:rsidR="00A813A9">
          <w:rPr>
            <w:noProof/>
            <w:webHidden/>
          </w:rPr>
          <w:fldChar w:fldCharType="begin"/>
        </w:r>
        <w:r w:rsidR="00A813A9">
          <w:rPr>
            <w:noProof/>
            <w:webHidden/>
          </w:rPr>
          <w:instrText xml:space="preserve"> PAGEREF _Toc502233319 \h </w:instrText>
        </w:r>
        <w:r w:rsidR="00A813A9">
          <w:rPr>
            <w:noProof/>
            <w:webHidden/>
          </w:rPr>
        </w:r>
        <w:r w:rsidR="00A813A9">
          <w:rPr>
            <w:noProof/>
            <w:webHidden/>
          </w:rPr>
          <w:fldChar w:fldCharType="separate"/>
        </w:r>
        <w:r w:rsidR="00A813A9">
          <w:rPr>
            <w:noProof/>
            <w:webHidden/>
          </w:rPr>
          <w:t>4</w:t>
        </w:r>
        <w:r w:rsidR="00A813A9">
          <w:rPr>
            <w:noProof/>
            <w:webHidden/>
          </w:rPr>
          <w:fldChar w:fldCharType="end"/>
        </w:r>
      </w:hyperlink>
    </w:p>
    <w:p w14:paraId="58FF97E9" w14:textId="05C5585B" w:rsidR="00A813A9" w:rsidRDefault="002C3D2D">
      <w:pPr>
        <w:pStyle w:val="TOC2"/>
        <w:rPr>
          <w:rFonts w:asciiTheme="minorHAnsi" w:eastAsiaTheme="minorEastAsia" w:hAnsiTheme="minorHAnsi" w:cstheme="minorBidi"/>
          <w:smallCaps w:val="0"/>
          <w:noProof/>
          <w:snapToGrid/>
          <w:sz w:val="22"/>
          <w:szCs w:val="22"/>
          <w:lang w:val="en-US"/>
        </w:rPr>
      </w:pPr>
      <w:hyperlink w:anchor="_Toc502233320" w:history="1">
        <w:r w:rsidR="00A813A9" w:rsidRPr="00053B7D">
          <w:rPr>
            <w:rStyle w:val="Hyperlink"/>
            <w:noProof/>
          </w:rPr>
          <w:t>2.2</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Scope of the Project for 2-Wheeler Green Tyre Profile Automation Tool</w:t>
        </w:r>
        <w:r w:rsidR="00A813A9">
          <w:rPr>
            <w:noProof/>
            <w:webHidden/>
          </w:rPr>
          <w:tab/>
        </w:r>
        <w:r w:rsidR="00A813A9">
          <w:rPr>
            <w:noProof/>
            <w:webHidden/>
          </w:rPr>
          <w:fldChar w:fldCharType="begin"/>
        </w:r>
        <w:r w:rsidR="00A813A9">
          <w:rPr>
            <w:noProof/>
            <w:webHidden/>
          </w:rPr>
          <w:instrText xml:space="preserve"> PAGEREF _Toc502233320 \h </w:instrText>
        </w:r>
        <w:r w:rsidR="00A813A9">
          <w:rPr>
            <w:noProof/>
            <w:webHidden/>
          </w:rPr>
        </w:r>
        <w:r w:rsidR="00A813A9">
          <w:rPr>
            <w:noProof/>
            <w:webHidden/>
          </w:rPr>
          <w:fldChar w:fldCharType="separate"/>
        </w:r>
        <w:r w:rsidR="00A813A9">
          <w:rPr>
            <w:noProof/>
            <w:webHidden/>
          </w:rPr>
          <w:t>4</w:t>
        </w:r>
        <w:r w:rsidR="00A813A9">
          <w:rPr>
            <w:noProof/>
            <w:webHidden/>
          </w:rPr>
          <w:fldChar w:fldCharType="end"/>
        </w:r>
      </w:hyperlink>
    </w:p>
    <w:p w14:paraId="60739DE9" w14:textId="19F2C547" w:rsidR="00A813A9" w:rsidRDefault="002C3D2D">
      <w:pPr>
        <w:pStyle w:val="TOC2"/>
        <w:rPr>
          <w:rFonts w:asciiTheme="minorHAnsi" w:eastAsiaTheme="minorEastAsia" w:hAnsiTheme="minorHAnsi" w:cstheme="minorBidi"/>
          <w:smallCaps w:val="0"/>
          <w:noProof/>
          <w:snapToGrid/>
          <w:sz w:val="22"/>
          <w:szCs w:val="22"/>
          <w:lang w:val="en-US"/>
        </w:rPr>
      </w:pPr>
      <w:hyperlink w:anchor="_Toc502233321" w:history="1">
        <w:r w:rsidR="00A813A9" w:rsidRPr="00053B7D">
          <w:rPr>
            <w:rStyle w:val="Hyperlink"/>
            <w:noProof/>
          </w:rPr>
          <w:t>2.3</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Parameter Calculations for 2-Wheeler Green Tyre Profile Automation Tool</w:t>
        </w:r>
        <w:r w:rsidR="00A813A9">
          <w:rPr>
            <w:noProof/>
            <w:webHidden/>
          </w:rPr>
          <w:tab/>
        </w:r>
        <w:r w:rsidR="00A813A9">
          <w:rPr>
            <w:noProof/>
            <w:webHidden/>
          </w:rPr>
          <w:fldChar w:fldCharType="begin"/>
        </w:r>
        <w:r w:rsidR="00A813A9">
          <w:rPr>
            <w:noProof/>
            <w:webHidden/>
          </w:rPr>
          <w:instrText xml:space="preserve"> PAGEREF _Toc502233321 \h </w:instrText>
        </w:r>
        <w:r w:rsidR="00A813A9">
          <w:rPr>
            <w:noProof/>
            <w:webHidden/>
          </w:rPr>
        </w:r>
        <w:r w:rsidR="00A813A9">
          <w:rPr>
            <w:noProof/>
            <w:webHidden/>
          </w:rPr>
          <w:fldChar w:fldCharType="separate"/>
        </w:r>
        <w:r w:rsidR="00A813A9">
          <w:rPr>
            <w:noProof/>
            <w:webHidden/>
          </w:rPr>
          <w:t>12</w:t>
        </w:r>
        <w:r w:rsidR="00A813A9">
          <w:rPr>
            <w:noProof/>
            <w:webHidden/>
          </w:rPr>
          <w:fldChar w:fldCharType="end"/>
        </w:r>
      </w:hyperlink>
    </w:p>
    <w:p w14:paraId="4E7DCC6F" w14:textId="1D35BE07" w:rsidR="00A813A9" w:rsidRDefault="002C3D2D">
      <w:pPr>
        <w:pStyle w:val="TOC2"/>
        <w:rPr>
          <w:rFonts w:asciiTheme="minorHAnsi" w:eastAsiaTheme="minorEastAsia" w:hAnsiTheme="minorHAnsi" w:cstheme="minorBidi"/>
          <w:smallCaps w:val="0"/>
          <w:noProof/>
          <w:snapToGrid/>
          <w:sz w:val="22"/>
          <w:szCs w:val="22"/>
          <w:lang w:val="en-US"/>
        </w:rPr>
      </w:pPr>
      <w:hyperlink w:anchor="_Toc502233322" w:history="1">
        <w:r w:rsidR="00A813A9" w:rsidRPr="00053B7D">
          <w:rPr>
            <w:rStyle w:val="Hyperlink"/>
            <w:noProof/>
          </w:rPr>
          <w:t>2.4</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Proposed NX Custom User Interface for 2-Wheeler Green Tyre Profile Automation Tool</w:t>
        </w:r>
        <w:r w:rsidR="00A813A9">
          <w:rPr>
            <w:noProof/>
            <w:webHidden/>
          </w:rPr>
          <w:tab/>
        </w:r>
        <w:r w:rsidR="00A813A9">
          <w:rPr>
            <w:noProof/>
            <w:webHidden/>
          </w:rPr>
          <w:fldChar w:fldCharType="begin"/>
        </w:r>
        <w:r w:rsidR="00A813A9">
          <w:rPr>
            <w:noProof/>
            <w:webHidden/>
          </w:rPr>
          <w:instrText xml:space="preserve"> PAGEREF _Toc502233322 \h </w:instrText>
        </w:r>
        <w:r w:rsidR="00A813A9">
          <w:rPr>
            <w:noProof/>
            <w:webHidden/>
          </w:rPr>
        </w:r>
        <w:r w:rsidR="00A813A9">
          <w:rPr>
            <w:noProof/>
            <w:webHidden/>
          </w:rPr>
          <w:fldChar w:fldCharType="separate"/>
        </w:r>
        <w:r w:rsidR="00A813A9">
          <w:rPr>
            <w:noProof/>
            <w:webHidden/>
          </w:rPr>
          <w:t>12</w:t>
        </w:r>
        <w:r w:rsidR="00A813A9">
          <w:rPr>
            <w:noProof/>
            <w:webHidden/>
          </w:rPr>
          <w:fldChar w:fldCharType="end"/>
        </w:r>
      </w:hyperlink>
    </w:p>
    <w:p w14:paraId="4B18A187" w14:textId="756DE42A" w:rsidR="00A813A9" w:rsidRDefault="002C3D2D">
      <w:pPr>
        <w:pStyle w:val="TOC2"/>
        <w:rPr>
          <w:rFonts w:asciiTheme="minorHAnsi" w:eastAsiaTheme="minorEastAsia" w:hAnsiTheme="minorHAnsi" w:cstheme="minorBidi"/>
          <w:smallCaps w:val="0"/>
          <w:noProof/>
          <w:snapToGrid/>
          <w:sz w:val="22"/>
          <w:szCs w:val="22"/>
          <w:lang w:val="en-US"/>
        </w:rPr>
      </w:pPr>
      <w:hyperlink w:anchor="_Toc502233323" w:history="1">
        <w:r w:rsidR="00A813A9" w:rsidRPr="00053B7D">
          <w:rPr>
            <w:rStyle w:val="Hyperlink"/>
            <w:noProof/>
          </w:rPr>
          <w:t>2.5</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Exclusions</w:t>
        </w:r>
        <w:r w:rsidR="00A813A9">
          <w:rPr>
            <w:noProof/>
            <w:webHidden/>
          </w:rPr>
          <w:tab/>
        </w:r>
        <w:r w:rsidR="00A813A9">
          <w:rPr>
            <w:noProof/>
            <w:webHidden/>
          </w:rPr>
          <w:fldChar w:fldCharType="begin"/>
        </w:r>
        <w:r w:rsidR="00A813A9">
          <w:rPr>
            <w:noProof/>
            <w:webHidden/>
          </w:rPr>
          <w:instrText xml:space="preserve"> PAGEREF _Toc502233323 \h </w:instrText>
        </w:r>
        <w:r w:rsidR="00A813A9">
          <w:rPr>
            <w:noProof/>
            <w:webHidden/>
          </w:rPr>
        </w:r>
        <w:r w:rsidR="00A813A9">
          <w:rPr>
            <w:noProof/>
            <w:webHidden/>
          </w:rPr>
          <w:fldChar w:fldCharType="separate"/>
        </w:r>
        <w:r w:rsidR="00A813A9">
          <w:rPr>
            <w:noProof/>
            <w:webHidden/>
          </w:rPr>
          <w:t>15</w:t>
        </w:r>
        <w:r w:rsidR="00A813A9">
          <w:rPr>
            <w:noProof/>
            <w:webHidden/>
          </w:rPr>
          <w:fldChar w:fldCharType="end"/>
        </w:r>
      </w:hyperlink>
    </w:p>
    <w:p w14:paraId="0AF9A4C4" w14:textId="5092A02C" w:rsidR="00A813A9" w:rsidRDefault="002C3D2D">
      <w:pPr>
        <w:pStyle w:val="TOC2"/>
        <w:rPr>
          <w:rFonts w:asciiTheme="minorHAnsi" w:eastAsiaTheme="minorEastAsia" w:hAnsiTheme="minorHAnsi" w:cstheme="minorBidi"/>
          <w:smallCaps w:val="0"/>
          <w:noProof/>
          <w:snapToGrid/>
          <w:sz w:val="22"/>
          <w:szCs w:val="22"/>
          <w:lang w:val="en-US"/>
        </w:rPr>
      </w:pPr>
      <w:hyperlink w:anchor="_Toc502233324" w:history="1">
        <w:r w:rsidR="00A813A9" w:rsidRPr="00053B7D">
          <w:rPr>
            <w:rStyle w:val="Hyperlink"/>
            <w:noProof/>
          </w:rPr>
          <w:t>2.6</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Product Functions / General Descriptions</w:t>
        </w:r>
        <w:r w:rsidR="00A813A9">
          <w:rPr>
            <w:noProof/>
            <w:webHidden/>
          </w:rPr>
          <w:tab/>
        </w:r>
        <w:r w:rsidR="00A813A9">
          <w:rPr>
            <w:noProof/>
            <w:webHidden/>
          </w:rPr>
          <w:fldChar w:fldCharType="begin"/>
        </w:r>
        <w:r w:rsidR="00A813A9">
          <w:rPr>
            <w:noProof/>
            <w:webHidden/>
          </w:rPr>
          <w:instrText xml:space="preserve"> PAGEREF _Toc502233324 \h </w:instrText>
        </w:r>
        <w:r w:rsidR="00A813A9">
          <w:rPr>
            <w:noProof/>
            <w:webHidden/>
          </w:rPr>
        </w:r>
        <w:r w:rsidR="00A813A9">
          <w:rPr>
            <w:noProof/>
            <w:webHidden/>
          </w:rPr>
          <w:fldChar w:fldCharType="separate"/>
        </w:r>
        <w:r w:rsidR="00A813A9">
          <w:rPr>
            <w:noProof/>
            <w:webHidden/>
          </w:rPr>
          <w:t>15</w:t>
        </w:r>
        <w:r w:rsidR="00A813A9">
          <w:rPr>
            <w:noProof/>
            <w:webHidden/>
          </w:rPr>
          <w:fldChar w:fldCharType="end"/>
        </w:r>
      </w:hyperlink>
    </w:p>
    <w:p w14:paraId="2632BC2F" w14:textId="075E50EB" w:rsidR="00A813A9" w:rsidRDefault="002C3D2D">
      <w:pPr>
        <w:pStyle w:val="TOC2"/>
        <w:rPr>
          <w:rFonts w:asciiTheme="minorHAnsi" w:eastAsiaTheme="minorEastAsia" w:hAnsiTheme="minorHAnsi" w:cstheme="minorBidi"/>
          <w:smallCaps w:val="0"/>
          <w:noProof/>
          <w:snapToGrid/>
          <w:sz w:val="22"/>
          <w:szCs w:val="22"/>
          <w:lang w:val="en-US"/>
        </w:rPr>
      </w:pPr>
      <w:hyperlink w:anchor="_Toc502233325" w:history="1">
        <w:r w:rsidR="00A813A9" w:rsidRPr="00053B7D">
          <w:rPr>
            <w:rStyle w:val="Hyperlink"/>
            <w:noProof/>
          </w:rPr>
          <w:t>2.7</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System Environment</w:t>
        </w:r>
        <w:r w:rsidR="00A813A9">
          <w:rPr>
            <w:noProof/>
            <w:webHidden/>
          </w:rPr>
          <w:tab/>
        </w:r>
        <w:r w:rsidR="00A813A9">
          <w:rPr>
            <w:noProof/>
            <w:webHidden/>
          </w:rPr>
          <w:fldChar w:fldCharType="begin"/>
        </w:r>
        <w:r w:rsidR="00A813A9">
          <w:rPr>
            <w:noProof/>
            <w:webHidden/>
          </w:rPr>
          <w:instrText xml:space="preserve"> PAGEREF _Toc502233325 \h </w:instrText>
        </w:r>
        <w:r w:rsidR="00A813A9">
          <w:rPr>
            <w:noProof/>
            <w:webHidden/>
          </w:rPr>
        </w:r>
        <w:r w:rsidR="00A813A9">
          <w:rPr>
            <w:noProof/>
            <w:webHidden/>
          </w:rPr>
          <w:fldChar w:fldCharType="separate"/>
        </w:r>
        <w:r w:rsidR="00A813A9">
          <w:rPr>
            <w:noProof/>
            <w:webHidden/>
          </w:rPr>
          <w:t>15</w:t>
        </w:r>
        <w:r w:rsidR="00A813A9">
          <w:rPr>
            <w:noProof/>
            <w:webHidden/>
          </w:rPr>
          <w:fldChar w:fldCharType="end"/>
        </w:r>
      </w:hyperlink>
    </w:p>
    <w:p w14:paraId="036A2DC5" w14:textId="44461C93" w:rsidR="00A813A9" w:rsidRDefault="002C3D2D">
      <w:pPr>
        <w:pStyle w:val="TOC2"/>
        <w:rPr>
          <w:rFonts w:asciiTheme="minorHAnsi" w:eastAsiaTheme="minorEastAsia" w:hAnsiTheme="minorHAnsi" w:cstheme="minorBidi"/>
          <w:smallCaps w:val="0"/>
          <w:noProof/>
          <w:snapToGrid/>
          <w:sz w:val="22"/>
          <w:szCs w:val="22"/>
          <w:lang w:val="en-US"/>
        </w:rPr>
      </w:pPr>
      <w:hyperlink w:anchor="_Toc502233326" w:history="1">
        <w:r w:rsidR="00A813A9" w:rsidRPr="00053B7D">
          <w:rPr>
            <w:rStyle w:val="Hyperlink"/>
            <w:noProof/>
          </w:rPr>
          <w:t>2.8</w:t>
        </w:r>
        <w:r w:rsidR="00A813A9">
          <w:rPr>
            <w:rFonts w:asciiTheme="minorHAnsi" w:eastAsiaTheme="minorEastAsia" w:hAnsiTheme="minorHAnsi" w:cstheme="minorBidi"/>
            <w:smallCaps w:val="0"/>
            <w:noProof/>
            <w:snapToGrid/>
            <w:sz w:val="22"/>
            <w:szCs w:val="22"/>
            <w:lang w:val="en-US"/>
          </w:rPr>
          <w:tab/>
        </w:r>
        <w:r w:rsidR="00A813A9" w:rsidRPr="00053B7D">
          <w:rPr>
            <w:rStyle w:val="Hyperlink"/>
            <w:noProof/>
          </w:rPr>
          <w:t>Assumptions/Prerequisites for 2-Wheeler Green Tyre Profile Automation Tool</w:t>
        </w:r>
        <w:r w:rsidR="00A813A9">
          <w:rPr>
            <w:noProof/>
            <w:webHidden/>
          </w:rPr>
          <w:tab/>
        </w:r>
        <w:r w:rsidR="00A813A9">
          <w:rPr>
            <w:noProof/>
            <w:webHidden/>
          </w:rPr>
          <w:fldChar w:fldCharType="begin"/>
        </w:r>
        <w:r w:rsidR="00A813A9">
          <w:rPr>
            <w:noProof/>
            <w:webHidden/>
          </w:rPr>
          <w:instrText xml:space="preserve"> PAGEREF _Toc502233326 \h </w:instrText>
        </w:r>
        <w:r w:rsidR="00A813A9">
          <w:rPr>
            <w:noProof/>
            <w:webHidden/>
          </w:rPr>
        </w:r>
        <w:r w:rsidR="00A813A9">
          <w:rPr>
            <w:noProof/>
            <w:webHidden/>
          </w:rPr>
          <w:fldChar w:fldCharType="separate"/>
        </w:r>
        <w:r w:rsidR="00A813A9">
          <w:rPr>
            <w:noProof/>
            <w:webHidden/>
          </w:rPr>
          <w:t>15</w:t>
        </w:r>
        <w:r w:rsidR="00A813A9">
          <w:rPr>
            <w:noProof/>
            <w:webHidden/>
          </w:rPr>
          <w:fldChar w:fldCharType="end"/>
        </w:r>
      </w:hyperlink>
    </w:p>
    <w:p w14:paraId="1B6A981D" w14:textId="0A3CE9A4" w:rsidR="00A813A9" w:rsidRDefault="002C3D2D">
      <w:pPr>
        <w:pStyle w:val="TOC1"/>
        <w:tabs>
          <w:tab w:val="left" w:pos="600"/>
          <w:tab w:val="right" w:leader="dot" w:pos="9897"/>
        </w:tabs>
        <w:rPr>
          <w:rFonts w:asciiTheme="minorHAnsi" w:eastAsiaTheme="minorEastAsia" w:hAnsiTheme="minorHAnsi" w:cstheme="minorBidi"/>
          <w:b w:val="0"/>
          <w:bCs w:val="0"/>
          <w:caps w:val="0"/>
          <w:noProof/>
          <w:snapToGrid/>
          <w:sz w:val="22"/>
          <w:szCs w:val="22"/>
          <w:lang w:val="en-US"/>
        </w:rPr>
      </w:pPr>
      <w:hyperlink w:anchor="_Toc502233327" w:history="1">
        <w:r w:rsidR="00A813A9" w:rsidRPr="00053B7D">
          <w:rPr>
            <w:rStyle w:val="Hyperlink"/>
            <w:noProof/>
          </w:rPr>
          <w:t>3.0</w:t>
        </w:r>
        <w:r w:rsidR="00A813A9">
          <w:rPr>
            <w:rFonts w:asciiTheme="minorHAnsi" w:eastAsiaTheme="minorEastAsia" w:hAnsiTheme="minorHAnsi" w:cstheme="minorBidi"/>
            <w:b w:val="0"/>
            <w:bCs w:val="0"/>
            <w:caps w:val="0"/>
            <w:noProof/>
            <w:snapToGrid/>
            <w:sz w:val="22"/>
            <w:szCs w:val="22"/>
            <w:lang w:val="en-US"/>
          </w:rPr>
          <w:tab/>
        </w:r>
        <w:r w:rsidR="00A813A9" w:rsidRPr="00053B7D">
          <w:rPr>
            <w:rStyle w:val="Hyperlink"/>
            <w:noProof/>
          </w:rPr>
          <w:t>Application Environment</w:t>
        </w:r>
        <w:r w:rsidR="00A813A9">
          <w:rPr>
            <w:noProof/>
            <w:webHidden/>
          </w:rPr>
          <w:tab/>
        </w:r>
        <w:r w:rsidR="00A813A9">
          <w:rPr>
            <w:noProof/>
            <w:webHidden/>
          </w:rPr>
          <w:fldChar w:fldCharType="begin"/>
        </w:r>
        <w:r w:rsidR="00A813A9">
          <w:rPr>
            <w:noProof/>
            <w:webHidden/>
          </w:rPr>
          <w:instrText xml:space="preserve"> PAGEREF _Toc502233327 \h </w:instrText>
        </w:r>
        <w:r w:rsidR="00A813A9">
          <w:rPr>
            <w:noProof/>
            <w:webHidden/>
          </w:rPr>
        </w:r>
        <w:r w:rsidR="00A813A9">
          <w:rPr>
            <w:noProof/>
            <w:webHidden/>
          </w:rPr>
          <w:fldChar w:fldCharType="separate"/>
        </w:r>
        <w:r w:rsidR="00A813A9">
          <w:rPr>
            <w:noProof/>
            <w:webHidden/>
          </w:rPr>
          <w:t>15</w:t>
        </w:r>
        <w:r w:rsidR="00A813A9">
          <w:rPr>
            <w:noProof/>
            <w:webHidden/>
          </w:rPr>
          <w:fldChar w:fldCharType="end"/>
        </w:r>
      </w:hyperlink>
    </w:p>
    <w:p w14:paraId="635A5731" w14:textId="207E7C7F" w:rsidR="00A813A9" w:rsidRDefault="002C3D2D">
      <w:pPr>
        <w:pStyle w:val="TOC1"/>
        <w:tabs>
          <w:tab w:val="left" w:pos="600"/>
          <w:tab w:val="right" w:leader="dot" w:pos="9897"/>
        </w:tabs>
        <w:rPr>
          <w:rFonts w:asciiTheme="minorHAnsi" w:eastAsiaTheme="minorEastAsia" w:hAnsiTheme="minorHAnsi" w:cstheme="minorBidi"/>
          <w:b w:val="0"/>
          <w:bCs w:val="0"/>
          <w:caps w:val="0"/>
          <w:noProof/>
          <w:snapToGrid/>
          <w:sz w:val="22"/>
          <w:szCs w:val="22"/>
          <w:lang w:val="en-US"/>
        </w:rPr>
      </w:pPr>
      <w:hyperlink w:anchor="_Toc502233328" w:history="1">
        <w:r w:rsidR="00A813A9" w:rsidRPr="00053B7D">
          <w:rPr>
            <w:rStyle w:val="Hyperlink"/>
            <w:noProof/>
          </w:rPr>
          <w:t>4.0</w:t>
        </w:r>
        <w:r w:rsidR="00A813A9">
          <w:rPr>
            <w:rFonts w:asciiTheme="minorHAnsi" w:eastAsiaTheme="minorEastAsia" w:hAnsiTheme="minorHAnsi" w:cstheme="minorBidi"/>
            <w:b w:val="0"/>
            <w:bCs w:val="0"/>
            <w:caps w:val="0"/>
            <w:noProof/>
            <w:snapToGrid/>
            <w:sz w:val="22"/>
            <w:szCs w:val="22"/>
            <w:lang w:val="en-US"/>
          </w:rPr>
          <w:tab/>
        </w:r>
        <w:r w:rsidR="00A813A9" w:rsidRPr="00053B7D">
          <w:rPr>
            <w:rStyle w:val="Hyperlink"/>
            <w:noProof/>
          </w:rPr>
          <w:t>Strategy for requirements gathering</w:t>
        </w:r>
        <w:r w:rsidR="00A813A9">
          <w:rPr>
            <w:noProof/>
            <w:webHidden/>
          </w:rPr>
          <w:tab/>
        </w:r>
        <w:r w:rsidR="00A813A9">
          <w:rPr>
            <w:noProof/>
            <w:webHidden/>
          </w:rPr>
          <w:fldChar w:fldCharType="begin"/>
        </w:r>
        <w:r w:rsidR="00A813A9">
          <w:rPr>
            <w:noProof/>
            <w:webHidden/>
          </w:rPr>
          <w:instrText xml:space="preserve"> PAGEREF _Toc502233328 \h </w:instrText>
        </w:r>
        <w:r w:rsidR="00A813A9">
          <w:rPr>
            <w:noProof/>
            <w:webHidden/>
          </w:rPr>
        </w:r>
        <w:r w:rsidR="00A813A9">
          <w:rPr>
            <w:noProof/>
            <w:webHidden/>
          </w:rPr>
          <w:fldChar w:fldCharType="separate"/>
        </w:r>
        <w:r w:rsidR="00A813A9">
          <w:rPr>
            <w:noProof/>
            <w:webHidden/>
          </w:rPr>
          <w:t>15</w:t>
        </w:r>
        <w:r w:rsidR="00A813A9">
          <w:rPr>
            <w:noProof/>
            <w:webHidden/>
          </w:rPr>
          <w:fldChar w:fldCharType="end"/>
        </w:r>
      </w:hyperlink>
    </w:p>
    <w:p w14:paraId="1BCFD7A8" w14:textId="7D4C28E5" w:rsidR="00A813A9" w:rsidRDefault="002C3D2D">
      <w:pPr>
        <w:pStyle w:val="TOC1"/>
        <w:tabs>
          <w:tab w:val="left" w:pos="600"/>
          <w:tab w:val="right" w:leader="dot" w:pos="9897"/>
        </w:tabs>
        <w:rPr>
          <w:rFonts w:asciiTheme="minorHAnsi" w:eastAsiaTheme="minorEastAsia" w:hAnsiTheme="minorHAnsi" w:cstheme="minorBidi"/>
          <w:b w:val="0"/>
          <w:bCs w:val="0"/>
          <w:caps w:val="0"/>
          <w:noProof/>
          <w:snapToGrid/>
          <w:sz w:val="22"/>
          <w:szCs w:val="22"/>
          <w:lang w:val="en-US"/>
        </w:rPr>
      </w:pPr>
      <w:hyperlink w:anchor="_Toc502233329" w:history="1">
        <w:r w:rsidR="00A813A9" w:rsidRPr="00053B7D">
          <w:rPr>
            <w:rStyle w:val="Hyperlink"/>
            <w:noProof/>
          </w:rPr>
          <w:t>5.0</w:t>
        </w:r>
        <w:r w:rsidR="00A813A9">
          <w:rPr>
            <w:rFonts w:asciiTheme="minorHAnsi" w:eastAsiaTheme="minorEastAsia" w:hAnsiTheme="minorHAnsi" w:cstheme="minorBidi"/>
            <w:b w:val="0"/>
            <w:bCs w:val="0"/>
            <w:caps w:val="0"/>
            <w:noProof/>
            <w:snapToGrid/>
            <w:sz w:val="22"/>
            <w:szCs w:val="22"/>
            <w:lang w:val="en-US"/>
          </w:rPr>
          <w:tab/>
        </w:r>
        <w:r w:rsidR="00A813A9" w:rsidRPr="00053B7D">
          <w:rPr>
            <w:rStyle w:val="Hyperlink"/>
            <w:noProof/>
          </w:rPr>
          <w:t>Non-Technical Requirements</w:t>
        </w:r>
        <w:r w:rsidR="00A813A9">
          <w:rPr>
            <w:noProof/>
            <w:webHidden/>
          </w:rPr>
          <w:tab/>
        </w:r>
        <w:r w:rsidR="00A813A9">
          <w:rPr>
            <w:noProof/>
            <w:webHidden/>
          </w:rPr>
          <w:fldChar w:fldCharType="begin"/>
        </w:r>
        <w:r w:rsidR="00A813A9">
          <w:rPr>
            <w:noProof/>
            <w:webHidden/>
          </w:rPr>
          <w:instrText xml:space="preserve"> PAGEREF _Toc502233329 \h </w:instrText>
        </w:r>
        <w:r w:rsidR="00A813A9">
          <w:rPr>
            <w:noProof/>
            <w:webHidden/>
          </w:rPr>
        </w:r>
        <w:r w:rsidR="00A813A9">
          <w:rPr>
            <w:noProof/>
            <w:webHidden/>
          </w:rPr>
          <w:fldChar w:fldCharType="separate"/>
        </w:r>
        <w:r w:rsidR="00A813A9">
          <w:rPr>
            <w:noProof/>
            <w:webHidden/>
          </w:rPr>
          <w:t>15</w:t>
        </w:r>
        <w:r w:rsidR="00A813A9">
          <w:rPr>
            <w:noProof/>
            <w:webHidden/>
          </w:rPr>
          <w:fldChar w:fldCharType="end"/>
        </w:r>
      </w:hyperlink>
    </w:p>
    <w:p w14:paraId="0F910E3E" w14:textId="53EA0A0C" w:rsidR="00A813A9" w:rsidRDefault="002C3D2D">
      <w:pPr>
        <w:pStyle w:val="TOC3"/>
        <w:tabs>
          <w:tab w:val="left" w:pos="1200"/>
          <w:tab w:val="right" w:leader="dot" w:pos="9897"/>
        </w:tabs>
        <w:rPr>
          <w:rFonts w:asciiTheme="minorHAnsi" w:eastAsiaTheme="minorEastAsia" w:hAnsiTheme="minorHAnsi" w:cstheme="minorBidi"/>
          <w:i w:val="0"/>
          <w:iCs w:val="0"/>
          <w:noProof/>
          <w:snapToGrid/>
          <w:sz w:val="22"/>
          <w:szCs w:val="22"/>
          <w:lang w:val="en-US"/>
        </w:rPr>
      </w:pPr>
      <w:hyperlink w:anchor="_Toc502233330" w:history="1">
        <w:r w:rsidR="00A813A9" w:rsidRPr="00053B7D">
          <w:rPr>
            <w:rStyle w:val="Hyperlink"/>
            <w:noProof/>
          </w:rPr>
          <w:t>5.1.1</w:t>
        </w:r>
        <w:r w:rsidR="00A813A9">
          <w:rPr>
            <w:rFonts w:asciiTheme="minorHAnsi" w:eastAsiaTheme="minorEastAsia" w:hAnsiTheme="minorHAnsi" w:cstheme="minorBidi"/>
            <w:i w:val="0"/>
            <w:iCs w:val="0"/>
            <w:noProof/>
            <w:snapToGrid/>
            <w:sz w:val="22"/>
            <w:szCs w:val="22"/>
            <w:lang w:val="en-US"/>
          </w:rPr>
          <w:tab/>
        </w:r>
        <w:r w:rsidR="00A813A9" w:rsidRPr="00053B7D">
          <w:rPr>
            <w:rStyle w:val="Hyperlink"/>
            <w:noProof/>
          </w:rPr>
          <w:t>Deliverables and Acceptance Criteria for NX 2-Wheeler Green Tyre Tread Profile Automation Tool</w:t>
        </w:r>
        <w:r w:rsidR="00A813A9">
          <w:rPr>
            <w:noProof/>
            <w:webHidden/>
          </w:rPr>
          <w:tab/>
        </w:r>
        <w:r w:rsidR="00A813A9">
          <w:rPr>
            <w:noProof/>
            <w:webHidden/>
          </w:rPr>
          <w:fldChar w:fldCharType="begin"/>
        </w:r>
        <w:r w:rsidR="00A813A9">
          <w:rPr>
            <w:noProof/>
            <w:webHidden/>
          </w:rPr>
          <w:instrText xml:space="preserve"> PAGEREF _Toc502233330 \h </w:instrText>
        </w:r>
        <w:r w:rsidR="00A813A9">
          <w:rPr>
            <w:noProof/>
            <w:webHidden/>
          </w:rPr>
        </w:r>
        <w:r w:rsidR="00A813A9">
          <w:rPr>
            <w:noProof/>
            <w:webHidden/>
          </w:rPr>
          <w:fldChar w:fldCharType="separate"/>
        </w:r>
        <w:r w:rsidR="00A813A9">
          <w:rPr>
            <w:noProof/>
            <w:webHidden/>
          </w:rPr>
          <w:t>15</w:t>
        </w:r>
        <w:r w:rsidR="00A813A9">
          <w:rPr>
            <w:noProof/>
            <w:webHidden/>
          </w:rPr>
          <w:fldChar w:fldCharType="end"/>
        </w:r>
      </w:hyperlink>
    </w:p>
    <w:p w14:paraId="4ADC1B91" w14:textId="181E1796" w:rsidR="00A813A9" w:rsidRDefault="002C3D2D">
      <w:pPr>
        <w:pStyle w:val="TOC1"/>
        <w:tabs>
          <w:tab w:val="left" w:pos="600"/>
          <w:tab w:val="right" w:leader="dot" w:pos="9897"/>
        </w:tabs>
        <w:rPr>
          <w:rFonts w:asciiTheme="minorHAnsi" w:eastAsiaTheme="minorEastAsia" w:hAnsiTheme="minorHAnsi" w:cstheme="minorBidi"/>
          <w:b w:val="0"/>
          <w:bCs w:val="0"/>
          <w:caps w:val="0"/>
          <w:noProof/>
          <w:snapToGrid/>
          <w:sz w:val="22"/>
          <w:szCs w:val="22"/>
          <w:lang w:val="en-US"/>
        </w:rPr>
      </w:pPr>
      <w:hyperlink w:anchor="_Toc502233331" w:history="1">
        <w:r w:rsidR="00A813A9" w:rsidRPr="00053B7D">
          <w:rPr>
            <w:rStyle w:val="Hyperlink"/>
            <w:noProof/>
          </w:rPr>
          <w:t>6.0</w:t>
        </w:r>
        <w:r w:rsidR="00A813A9">
          <w:rPr>
            <w:rFonts w:asciiTheme="minorHAnsi" w:eastAsiaTheme="minorEastAsia" w:hAnsiTheme="minorHAnsi" w:cstheme="minorBidi"/>
            <w:b w:val="0"/>
            <w:bCs w:val="0"/>
            <w:caps w:val="0"/>
            <w:noProof/>
            <w:snapToGrid/>
            <w:sz w:val="22"/>
            <w:szCs w:val="22"/>
            <w:lang w:val="en-US"/>
          </w:rPr>
          <w:tab/>
        </w:r>
        <w:r w:rsidR="00A813A9" w:rsidRPr="00053B7D">
          <w:rPr>
            <w:rStyle w:val="Hyperlink"/>
            <w:noProof/>
          </w:rPr>
          <w:t>Deliverables Package</w:t>
        </w:r>
        <w:r w:rsidR="00A813A9">
          <w:rPr>
            <w:noProof/>
            <w:webHidden/>
          </w:rPr>
          <w:tab/>
        </w:r>
        <w:r w:rsidR="00A813A9">
          <w:rPr>
            <w:noProof/>
            <w:webHidden/>
          </w:rPr>
          <w:fldChar w:fldCharType="begin"/>
        </w:r>
        <w:r w:rsidR="00A813A9">
          <w:rPr>
            <w:noProof/>
            <w:webHidden/>
          </w:rPr>
          <w:instrText xml:space="preserve"> PAGEREF _Toc502233331 \h </w:instrText>
        </w:r>
        <w:r w:rsidR="00A813A9">
          <w:rPr>
            <w:noProof/>
            <w:webHidden/>
          </w:rPr>
        </w:r>
        <w:r w:rsidR="00A813A9">
          <w:rPr>
            <w:noProof/>
            <w:webHidden/>
          </w:rPr>
          <w:fldChar w:fldCharType="separate"/>
        </w:r>
        <w:r w:rsidR="00A813A9">
          <w:rPr>
            <w:noProof/>
            <w:webHidden/>
          </w:rPr>
          <w:t>16</w:t>
        </w:r>
        <w:r w:rsidR="00A813A9">
          <w:rPr>
            <w:noProof/>
            <w:webHidden/>
          </w:rPr>
          <w:fldChar w:fldCharType="end"/>
        </w:r>
      </w:hyperlink>
    </w:p>
    <w:p w14:paraId="791A689B" w14:textId="438697E5" w:rsidR="00A813A9" w:rsidRDefault="002C3D2D">
      <w:pPr>
        <w:pStyle w:val="TOC1"/>
        <w:tabs>
          <w:tab w:val="left" w:pos="600"/>
          <w:tab w:val="right" w:leader="dot" w:pos="9897"/>
        </w:tabs>
        <w:rPr>
          <w:rFonts w:asciiTheme="minorHAnsi" w:eastAsiaTheme="minorEastAsia" w:hAnsiTheme="minorHAnsi" w:cstheme="minorBidi"/>
          <w:b w:val="0"/>
          <w:bCs w:val="0"/>
          <w:caps w:val="0"/>
          <w:noProof/>
          <w:snapToGrid/>
          <w:sz w:val="22"/>
          <w:szCs w:val="22"/>
          <w:lang w:val="en-US"/>
        </w:rPr>
      </w:pPr>
      <w:hyperlink w:anchor="_Toc502233332" w:history="1">
        <w:r w:rsidR="00A813A9" w:rsidRPr="00053B7D">
          <w:rPr>
            <w:rStyle w:val="Hyperlink"/>
            <w:noProof/>
          </w:rPr>
          <w:t>7.0</w:t>
        </w:r>
        <w:r w:rsidR="00A813A9">
          <w:rPr>
            <w:rFonts w:asciiTheme="minorHAnsi" w:eastAsiaTheme="minorEastAsia" w:hAnsiTheme="minorHAnsi" w:cstheme="minorBidi"/>
            <w:b w:val="0"/>
            <w:bCs w:val="0"/>
            <w:caps w:val="0"/>
            <w:noProof/>
            <w:snapToGrid/>
            <w:sz w:val="22"/>
            <w:szCs w:val="22"/>
            <w:lang w:val="en-US"/>
          </w:rPr>
          <w:tab/>
        </w:r>
        <w:r w:rsidR="00A813A9" w:rsidRPr="00053B7D">
          <w:rPr>
            <w:rStyle w:val="Hyperlink"/>
            <w:noProof/>
          </w:rPr>
          <w:t>Glossary</w:t>
        </w:r>
        <w:r w:rsidR="00A813A9">
          <w:rPr>
            <w:noProof/>
            <w:webHidden/>
          </w:rPr>
          <w:tab/>
        </w:r>
        <w:r w:rsidR="00A813A9">
          <w:rPr>
            <w:noProof/>
            <w:webHidden/>
          </w:rPr>
          <w:fldChar w:fldCharType="begin"/>
        </w:r>
        <w:r w:rsidR="00A813A9">
          <w:rPr>
            <w:noProof/>
            <w:webHidden/>
          </w:rPr>
          <w:instrText xml:space="preserve"> PAGEREF _Toc502233332 \h </w:instrText>
        </w:r>
        <w:r w:rsidR="00A813A9">
          <w:rPr>
            <w:noProof/>
            <w:webHidden/>
          </w:rPr>
        </w:r>
        <w:r w:rsidR="00A813A9">
          <w:rPr>
            <w:noProof/>
            <w:webHidden/>
          </w:rPr>
          <w:fldChar w:fldCharType="separate"/>
        </w:r>
        <w:r w:rsidR="00A813A9">
          <w:rPr>
            <w:noProof/>
            <w:webHidden/>
          </w:rPr>
          <w:t>16</w:t>
        </w:r>
        <w:r w:rsidR="00A813A9">
          <w:rPr>
            <w:noProof/>
            <w:webHidden/>
          </w:rPr>
          <w:fldChar w:fldCharType="end"/>
        </w:r>
      </w:hyperlink>
    </w:p>
    <w:p w14:paraId="3D90D481" w14:textId="4223B6F9" w:rsidR="00BF78A1" w:rsidRDefault="00AA252D">
      <w:pPr>
        <w:keepLines w:val="0"/>
        <w:spacing w:before="120"/>
        <w:rPr>
          <w:noProof/>
        </w:rPr>
      </w:pPr>
      <w:r w:rsidRPr="00695180">
        <w:rPr>
          <w:noProof/>
        </w:rPr>
        <w:fldChar w:fldCharType="end"/>
      </w:r>
    </w:p>
    <w:p w14:paraId="47671281" w14:textId="77777777" w:rsidR="00BF78A1" w:rsidRDefault="00BF78A1">
      <w:pPr>
        <w:keepLines w:val="0"/>
        <w:widowControl/>
        <w:rPr>
          <w:noProof/>
        </w:rPr>
      </w:pPr>
      <w:r>
        <w:rPr>
          <w:noProof/>
        </w:rPr>
        <w:br w:type="page"/>
      </w:r>
    </w:p>
    <w:p w14:paraId="1BEEEC3A" w14:textId="66D922E9" w:rsidR="00AA252D" w:rsidRPr="00695180" w:rsidRDefault="00AA252D" w:rsidP="004D5526">
      <w:pPr>
        <w:pStyle w:val="Heading1"/>
        <w:shd w:val="clear" w:color="auto" w:fill="D9D9D9"/>
        <w:tabs>
          <w:tab w:val="clear" w:pos="360"/>
          <w:tab w:val="num" w:pos="700"/>
        </w:tabs>
        <w:spacing w:before="100" w:after="100"/>
        <w:rPr>
          <w:u w:val="none"/>
        </w:rPr>
      </w:pPr>
      <w:bookmarkStart w:id="1" w:name="_Toc118784585"/>
      <w:bookmarkStart w:id="2" w:name="_Toc502233314"/>
      <w:r w:rsidRPr="00695180">
        <w:rPr>
          <w:u w:val="none"/>
        </w:rPr>
        <w:lastRenderedPageBreak/>
        <w:t>Introduction</w:t>
      </w:r>
      <w:bookmarkEnd w:id="1"/>
      <w:bookmarkEnd w:id="2"/>
    </w:p>
    <w:p w14:paraId="37E92CE9" w14:textId="77777777" w:rsidR="00AA252D" w:rsidRDefault="00AA252D" w:rsidP="009D6BED">
      <w:pPr>
        <w:pStyle w:val="Heading2"/>
        <w:numPr>
          <w:ilvl w:val="1"/>
          <w:numId w:val="1"/>
        </w:numPr>
        <w:tabs>
          <w:tab w:val="clear" w:pos="1710"/>
          <w:tab w:val="num" w:pos="720"/>
        </w:tabs>
        <w:spacing w:before="100"/>
        <w:ind w:left="700" w:hanging="700"/>
        <w:rPr>
          <w:rFonts w:ascii="Times New Roman" w:hAnsi="Times New Roman"/>
        </w:rPr>
      </w:pPr>
      <w:bookmarkStart w:id="3" w:name="_Toc118784586"/>
      <w:bookmarkStart w:id="4" w:name="_Toc502233315"/>
      <w:r w:rsidRPr="00695180">
        <w:rPr>
          <w:rFonts w:ascii="Times New Roman" w:hAnsi="Times New Roman"/>
        </w:rPr>
        <w:t>Purpose of this project</w:t>
      </w:r>
      <w:bookmarkEnd w:id="3"/>
      <w:bookmarkEnd w:id="4"/>
    </w:p>
    <w:p w14:paraId="076CB732" w14:textId="5534EEDB" w:rsidR="00AC7A92" w:rsidRDefault="00AC7A92" w:rsidP="00AC7A92">
      <w:pPr>
        <w:ind w:left="700"/>
      </w:pPr>
      <w:r>
        <w:t xml:space="preserve">Below mentioned points serve as the Purpose of </w:t>
      </w:r>
      <w:r w:rsidR="00E72EFD">
        <w:t xml:space="preserve">NX </w:t>
      </w:r>
      <w:r w:rsidR="00977D47">
        <w:t xml:space="preserve">2-Wheeler Green Tyre Profile </w:t>
      </w:r>
      <w:r w:rsidR="00E72EFD">
        <w:t xml:space="preserve">Automation </w:t>
      </w:r>
      <w:r w:rsidR="00977D47">
        <w:t>Tool</w:t>
      </w:r>
      <w:r>
        <w:t>:</w:t>
      </w:r>
    </w:p>
    <w:p w14:paraId="70BCB6C1" w14:textId="77777777" w:rsidR="00AC7A92" w:rsidRDefault="00AC7A92" w:rsidP="00AC7A92">
      <w:pPr>
        <w:ind w:left="700"/>
      </w:pPr>
    </w:p>
    <w:p w14:paraId="7C5ED756" w14:textId="44A47ED3" w:rsidR="00CC3B9E" w:rsidRDefault="00CC3B9E" w:rsidP="00456203">
      <w:pPr>
        <w:pStyle w:val="ListParagraph"/>
        <w:numPr>
          <w:ilvl w:val="0"/>
          <w:numId w:val="28"/>
        </w:numPr>
        <w:ind w:left="990" w:hanging="270"/>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Develop an NX Automation Tool</w:t>
      </w:r>
      <w:r w:rsidR="00045B12">
        <w:rPr>
          <w:rFonts w:ascii="Times New Roman" w:hAnsi="Times New Roman"/>
          <w:snapToGrid w:val="0"/>
          <w:sz w:val="20"/>
          <w:szCs w:val="20"/>
          <w:lang w:val="en-GB" w:bidi="ar-SA"/>
        </w:rPr>
        <w:t xml:space="preserve"> with custom user interface (UI)</w:t>
      </w:r>
      <w:r>
        <w:rPr>
          <w:rFonts w:ascii="Times New Roman" w:hAnsi="Times New Roman"/>
          <w:snapToGrid w:val="0"/>
          <w:sz w:val="20"/>
          <w:szCs w:val="20"/>
          <w:lang w:val="en-GB" w:bidi="ar-SA"/>
        </w:rPr>
        <w:t xml:space="preserve"> to read </w:t>
      </w:r>
      <w:r w:rsidR="000875F0">
        <w:rPr>
          <w:rFonts w:ascii="Times New Roman" w:hAnsi="Times New Roman"/>
          <w:snapToGrid w:val="0"/>
          <w:sz w:val="20"/>
          <w:szCs w:val="20"/>
          <w:lang w:val="en-GB" w:bidi="ar-SA"/>
        </w:rPr>
        <w:t xml:space="preserve">and fetch </w:t>
      </w:r>
      <w:r>
        <w:rPr>
          <w:rFonts w:ascii="Times New Roman" w:hAnsi="Times New Roman"/>
          <w:snapToGrid w:val="0"/>
          <w:sz w:val="20"/>
          <w:szCs w:val="20"/>
          <w:lang w:val="en-GB" w:bidi="ar-SA"/>
        </w:rPr>
        <w:t xml:space="preserve">the </w:t>
      </w:r>
      <w:r w:rsidR="00FA44FF">
        <w:rPr>
          <w:rFonts w:ascii="Times New Roman" w:hAnsi="Times New Roman"/>
          <w:snapToGrid w:val="0"/>
          <w:sz w:val="20"/>
          <w:szCs w:val="20"/>
          <w:lang w:val="en-GB" w:bidi="ar-SA"/>
        </w:rPr>
        <w:t>P</w:t>
      </w:r>
      <w:r>
        <w:rPr>
          <w:rFonts w:ascii="Times New Roman" w:hAnsi="Times New Roman"/>
          <w:snapToGrid w:val="0"/>
          <w:sz w:val="20"/>
          <w:szCs w:val="20"/>
          <w:lang w:val="en-GB" w:bidi="ar-SA"/>
        </w:rPr>
        <w:t xml:space="preserve">arameters </w:t>
      </w:r>
      <w:r w:rsidR="00FA44FF">
        <w:rPr>
          <w:rFonts w:ascii="Times New Roman" w:hAnsi="Times New Roman"/>
          <w:snapToGrid w:val="0"/>
          <w:sz w:val="20"/>
          <w:szCs w:val="20"/>
          <w:lang w:val="en-GB" w:bidi="ar-SA"/>
        </w:rPr>
        <w:t xml:space="preserve">- </w:t>
      </w:r>
      <w:r>
        <w:rPr>
          <w:rFonts w:ascii="Times New Roman" w:hAnsi="Times New Roman"/>
          <w:snapToGrid w:val="0"/>
          <w:sz w:val="20"/>
          <w:szCs w:val="20"/>
          <w:lang w:val="en-GB" w:bidi="ar-SA"/>
        </w:rPr>
        <w:t>“</w:t>
      </w:r>
      <w:r w:rsidR="006F4C73">
        <w:rPr>
          <w:rFonts w:ascii="Times New Roman" w:hAnsi="Times New Roman"/>
          <w:snapToGrid w:val="0"/>
          <w:sz w:val="20"/>
          <w:szCs w:val="20"/>
          <w:lang w:val="en-GB" w:bidi="ar-SA"/>
        </w:rPr>
        <w:t xml:space="preserve">Gauge </w:t>
      </w:r>
      <w:r>
        <w:rPr>
          <w:rFonts w:ascii="Times New Roman" w:hAnsi="Times New Roman"/>
          <w:snapToGrid w:val="0"/>
          <w:sz w:val="20"/>
          <w:szCs w:val="20"/>
          <w:lang w:val="en-GB" w:bidi="ar-SA"/>
        </w:rPr>
        <w:t>Cured</w:t>
      </w:r>
      <w:r w:rsidR="00922724">
        <w:rPr>
          <w:rFonts w:ascii="Times New Roman" w:hAnsi="Times New Roman"/>
          <w:snapToGrid w:val="0"/>
          <w:sz w:val="20"/>
          <w:szCs w:val="20"/>
          <w:lang w:val="en-GB" w:bidi="ar-SA"/>
        </w:rPr>
        <w:t xml:space="preserve"> </w:t>
      </w:r>
      <w:r w:rsidR="006F4C73">
        <w:rPr>
          <w:rFonts w:ascii="Times New Roman" w:hAnsi="Times New Roman"/>
          <w:snapToGrid w:val="0"/>
          <w:sz w:val="20"/>
          <w:szCs w:val="20"/>
          <w:lang w:val="en-GB" w:bidi="ar-SA"/>
        </w:rPr>
        <w:t>Cap</w:t>
      </w:r>
      <w:r>
        <w:rPr>
          <w:rFonts w:ascii="Times New Roman" w:hAnsi="Times New Roman"/>
          <w:snapToGrid w:val="0"/>
          <w:sz w:val="20"/>
          <w:szCs w:val="20"/>
          <w:lang w:val="en-GB" w:bidi="ar-SA"/>
        </w:rPr>
        <w:t xml:space="preserve">”, </w:t>
      </w:r>
      <w:r w:rsidR="007430EA">
        <w:rPr>
          <w:rFonts w:ascii="Times New Roman" w:hAnsi="Times New Roman"/>
          <w:snapToGrid w:val="0"/>
          <w:sz w:val="20"/>
          <w:szCs w:val="20"/>
          <w:lang w:val="en-GB" w:bidi="ar-SA"/>
        </w:rPr>
        <w:t xml:space="preserve">“Gauge Cured Base”, </w:t>
      </w:r>
      <w:r w:rsidR="006F4C73">
        <w:rPr>
          <w:rFonts w:ascii="Times New Roman" w:hAnsi="Times New Roman"/>
          <w:snapToGrid w:val="0"/>
          <w:sz w:val="20"/>
          <w:szCs w:val="20"/>
          <w:lang w:val="en-GB" w:bidi="ar-SA"/>
        </w:rPr>
        <w:t xml:space="preserve">“Pitch”, “Land”, </w:t>
      </w:r>
      <w:r>
        <w:rPr>
          <w:rFonts w:ascii="Times New Roman" w:hAnsi="Times New Roman"/>
          <w:snapToGrid w:val="0"/>
          <w:sz w:val="20"/>
          <w:szCs w:val="20"/>
          <w:lang w:val="en-GB" w:bidi="ar-SA"/>
        </w:rPr>
        <w:t>“Step” from Drawing (.</w:t>
      </w:r>
      <w:proofErr w:type="spellStart"/>
      <w:r>
        <w:rPr>
          <w:rFonts w:ascii="Times New Roman" w:hAnsi="Times New Roman"/>
          <w:snapToGrid w:val="0"/>
          <w:sz w:val="20"/>
          <w:szCs w:val="20"/>
          <w:lang w:val="en-GB" w:bidi="ar-SA"/>
        </w:rPr>
        <w:t>dwg</w:t>
      </w:r>
      <w:proofErr w:type="spellEnd"/>
      <w:r>
        <w:rPr>
          <w:rFonts w:ascii="Times New Roman" w:hAnsi="Times New Roman"/>
          <w:snapToGrid w:val="0"/>
          <w:sz w:val="20"/>
          <w:szCs w:val="20"/>
          <w:lang w:val="en-GB" w:bidi="ar-SA"/>
        </w:rPr>
        <w:t xml:space="preserve">) </w:t>
      </w:r>
      <w:r w:rsidR="000875F0">
        <w:rPr>
          <w:rFonts w:ascii="Times New Roman" w:hAnsi="Times New Roman"/>
          <w:snapToGrid w:val="0"/>
          <w:sz w:val="20"/>
          <w:szCs w:val="20"/>
          <w:lang w:val="en-GB" w:bidi="ar-SA"/>
        </w:rPr>
        <w:t xml:space="preserve">that has been </w:t>
      </w:r>
      <w:r>
        <w:rPr>
          <w:rFonts w:ascii="Times New Roman" w:hAnsi="Times New Roman"/>
          <w:snapToGrid w:val="0"/>
          <w:sz w:val="20"/>
          <w:szCs w:val="20"/>
          <w:lang w:val="en-GB" w:bidi="ar-SA"/>
        </w:rPr>
        <w:t>imported in</w:t>
      </w:r>
      <w:r w:rsidR="000875F0">
        <w:rPr>
          <w:rFonts w:ascii="Times New Roman" w:hAnsi="Times New Roman"/>
          <w:snapToGrid w:val="0"/>
          <w:sz w:val="20"/>
          <w:szCs w:val="20"/>
          <w:lang w:val="en-GB" w:bidi="ar-SA"/>
        </w:rPr>
        <w:t>to</w:t>
      </w:r>
      <w:r>
        <w:rPr>
          <w:rFonts w:ascii="Times New Roman" w:hAnsi="Times New Roman"/>
          <w:snapToGrid w:val="0"/>
          <w:sz w:val="20"/>
          <w:szCs w:val="20"/>
          <w:lang w:val="en-GB" w:bidi="ar-SA"/>
        </w:rPr>
        <w:t xml:space="preserve"> NX.</w:t>
      </w:r>
    </w:p>
    <w:p w14:paraId="43193F8D" w14:textId="71941168" w:rsidR="00D34510" w:rsidRDefault="00D34510" w:rsidP="00456203">
      <w:pPr>
        <w:pStyle w:val="ListParagraph"/>
        <w:numPr>
          <w:ilvl w:val="0"/>
          <w:numId w:val="28"/>
        </w:numPr>
        <w:ind w:left="990" w:hanging="270"/>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 xml:space="preserve">To </w:t>
      </w:r>
      <w:r w:rsidR="004E23D8">
        <w:rPr>
          <w:rFonts w:ascii="Times New Roman" w:hAnsi="Times New Roman"/>
          <w:snapToGrid w:val="0"/>
          <w:sz w:val="20"/>
          <w:szCs w:val="20"/>
          <w:lang w:val="en-GB" w:bidi="ar-SA"/>
        </w:rPr>
        <w:t xml:space="preserve">perform calculations </w:t>
      </w:r>
      <w:r w:rsidR="008B255B">
        <w:rPr>
          <w:rFonts w:ascii="Times New Roman" w:hAnsi="Times New Roman"/>
          <w:snapToGrid w:val="0"/>
          <w:sz w:val="20"/>
          <w:szCs w:val="20"/>
          <w:lang w:val="en-GB" w:bidi="ar-SA"/>
        </w:rPr>
        <w:t xml:space="preserve">based on the formulae </w:t>
      </w:r>
      <w:r w:rsidR="004E23D8">
        <w:rPr>
          <w:rFonts w:ascii="Times New Roman" w:hAnsi="Times New Roman"/>
          <w:snapToGrid w:val="0"/>
          <w:sz w:val="20"/>
          <w:szCs w:val="20"/>
          <w:lang w:val="en-GB" w:bidi="ar-SA"/>
        </w:rPr>
        <w:t>and g</w:t>
      </w:r>
      <w:r>
        <w:rPr>
          <w:rFonts w:ascii="Times New Roman" w:hAnsi="Times New Roman"/>
          <w:snapToGrid w:val="0"/>
          <w:sz w:val="20"/>
          <w:szCs w:val="20"/>
          <w:lang w:val="en-GB" w:bidi="ar-SA"/>
        </w:rPr>
        <w:t>enerate an Excel Document</w:t>
      </w:r>
      <w:r w:rsidR="00A85EBF">
        <w:rPr>
          <w:rFonts w:ascii="Times New Roman" w:hAnsi="Times New Roman"/>
          <w:snapToGrid w:val="0"/>
          <w:sz w:val="20"/>
          <w:szCs w:val="20"/>
          <w:lang w:val="en-GB" w:bidi="ar-SA"/>
        </w:rPr>
        <w:t xml:space="preserve"> </w:t>
      </w:r>
      <w:r>
        <w:rPr>
          <w:rFonts w:ascii="Times New Roman" w:hAnsi="Times New Roman"/>
          <w:snapToGrid w:val="0"/>
          <w:sz w:val="20"/>
          <w:szCs w:val="20"/>
          <w:lang w:val="en-GB" w:bidi="ar-SA"/>
        </w:rPr>
        <w:t>containing the below mentioned parameters in the form of Excel Columns:</w:t>
      </w:r>
    </w:p>
    <w:p w14:paraId="52C7A778" w14:textId="2029DD6C" w:rsidR="00D34510" w:rsidRDefault="00922724" w:rsidP="00D34510">
      <w:pPr>
        <w:pStyle w:val="ListParagraph"/>
        <w:numPr>
          <w:ilvl w:val="1"/>
          <w:numId w:val="30"/>
        </w:numPr>
        <w:tabs>
          <w:tab w:val="left" w:pos="1260"/>
        </w:tabs>
        <w:ind w:hanging="1069"/>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Gauge</w:t>
      </w:r>
      <w:r w:rsidR="008B255B">
        <w:rPr>
          <w:rFonts w:ascii="Times New Roman" w:hAnsi="Times New Roman"/>
          <w:snapToGrid w:val="0"/>
          <w:sz w:val="20"/>
          <w:szCs w:val="20"/>
          <w:lang w:val="en-GB" w:bidi="ar-SA"/>
        </w:rPr>
        <w:t xml:space="preserve"> Cured Cap</w:t>
      </w:r>
    </w:p>
    <w:p w14:paraId="4305381D" w14:textId="4B8D7B80" w:rsidR="00D34510" w:rsidRDefault="008B255B" w:rsidP="00D34510">
      <w:pPr>
        <w:pStyle w:val="ListParagraph"/>
        <w:numPr>
          <w:ilvl w:val="1"/>
          <w:numId w:val="30"/>
        </w:numPr>
        <w:tabs>
          <w:tab w:val="left" w:pos="1260"/>
        </w:tabs>
        <w:ind w:hanging="1069"/>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NSD Factor</w:t>
      </w:r>
    </w:p>
    <w:p w14:paraId="0DC7C38E" w14:textId="532D3E0A" w:rsidR="008B255B" w:rsidRPr="00E32795" w:rsidRDefault="008B255B" w:rsidP="008B255B">
      <w:pPr>
        <w:pStyle w:val="ListParagraph"/>
        <w:numPr>
          <w:ilvl w:val="1"/>
          <w:numId w:val="39"/>
        </w:numPr>
        <w:tabs>
          <w:tab w:val="left" w:pos="1260"/>
        </w:tabs>
        <w:ind w:left="1800"/>
        <w:jc w:val="both"/>
        <w:rPr>
          <w:rFonts w:ascii="Times New Roman" w:hAnsi="Times New Roman"/>
          <w:snapToGrid w:val="0"/>
          <w:sz w:val="20"/>
          <w:szCs w:val="20"/>
          <w:lang w:val="en-GB" w:bidi="ar-SA"/>
        </w:rPr>
      </w:pPr>
      <w:r w:rsidRPr="00E32795">
        <w:rPr>
          <w:rFonts w:ascii="Times New Roman" w:hAnsi="Times New Roman"/>
          <w:snapToGrid w:val="0"/>
          <w:sz w:val="20"/>
          <w:szCs w:val="20"/>
          <w:lang w:val="en-GB" w:bidi="ar-SA"/>
        </w:rPr>
        <w:t>Pitch</w:t>
      </w:r>
    </w:p>
    <w:p w14:paraId="09B1E7B8" w14:textId="3E7DB772" w:rsidR="008B255B" w:rsidRPr="00E32795" w:rsidRDefault="008B255B" w:rsidP="008B255B">
      <w:pPr>
        <w:pStyle w:val="ListParagraph"/>
        <w:numPr>
          <w:ilvl w:val="1"/>
          <w:numId w:val="39"/>
        </w:numPr>
        <w:tabs>
          <w:tab w:val="left" w:pos="1260"/>
        </w:tabs>
        <w:ind w:left="1800"/>
        <w:jc w:val="both"/>
        <w:rPr>
          <w:rFonts w:ascii="Times New Roman" w:hAnsi="Times New Roman"/>
          <w:snapToGrid w:val="0"/>
          <w:sz w:val="20"/>
          <w:szCs w:val="20"/>
          <w:lang w:val="en-GB" w:bidi="ar-SA"/>
        </w:rPr>
      </w:pPr>
      <w:r w:rsidRPr="00E32795">
        <w:rPr>
          <w:rFonts w:ascii="Times New Roman" w:hAnsi="Times New Roman"/>
          <w:snapToGrid w:val="0"/>
          <w:sz w:val="20"/>
          <w:szCs w:val="20"/>
          <w:lang w:val="en-GB" w:bidi="ar-SA"/>
        </w:rPr>
        <w:t>Land</w:t>
      </w:r>
    </w:p>
    <w:p w14:paraId="4E158D62" w14:textId="0986AAFB" w:rsidR="008B255B" w:rsidRPr="00E32795" w:rsidRDefault="008B255B" w:rsidP="008B255B">
      <w:pPr>
        <w:pStyle w:val="ListParagraph"/>
        <w:numPr>
          <w:ilvl w:val="1"/>
          <w:numId w:val="39"/>
        </w:numPr>
        <w:tabs>
          <w:tab w:val="left" w:pos="1260"/>
        </w:tabs>
        <w:ind w:left="1800"/>
        <w:jc w:val="both"/>
        <w:rPr>
          <w:rFonts w:ascii="Times New Roman" w:hAnsi="Times New Roman"/>
          <w:snapToGrid w:val="0"/>
          <w:sz w:val="20"/>
          <w:szCs w:val="20"/>
          <w:lang w:val="en-GB" w:bidi="ar-SA"/>
        </w:rPr>
      </w:pPr>
      <w:r w:rsidRPr="00E32795">
        <w:rPr>
          <w:rFonts w:ascii="Times New Roman" w:hAnsi="Times New Roman"/>
          <w:snapToGrid w:val="0"/>
          <w:sz w:val="20"/>
          <w:szCs w:val="20"/>
          <w:lang w:val="en-GB" w:bidi="ar-SA"/>
        </w:rPr>
        <w:t>%Land</w:t>
      </w:r>
    </w:p>
    <w:p w14:paraId="7D14C9E1" w14:textId="406E19FC" w:rsidR="00D34510" w:rsidRDefault="00822C07" w:rsidP="00D34510">
      <w:pPr>
        <w:pStyle w:val="ListParagraph"/>
        <w:numPr>
          <w:ilvl w:val="1"/>
          <w:numId w:val="30"/>
        </w:numPr>
        <w:tabs>
          <w:tab w:val="left" w:pos="1260"/>
        </w:tabs>
        <w:ind w:hanging="1069"/>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Gauge Cured Land</w:t>
      </w:r>
    </w:p>
    <w:p w14:paraId="26241CFC" w14:textId="1CDDFDF7" w:rsidR="00D34510" w:rsidRDefault="008B255B" w:rsidP="00D34510">
      <w:pPr>
        <w:pStyle w:val="ListParagraph"/>
        <w:numPr>
          <w:ilvl w:val="1"/>
          <w:numId w:val="30"/>
        </w:numPr>
        <w:tabs>
          <w:tab w:val="left" w:pos="1260"/>
        </w:tabs>
        <w:ind w:hanging="1069"/>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Step</w:t>
      </w:r>
    </w:p>
    <w:p w14:paraId="10AA9834" w14:textId="77777777" w:rsidR="008B255B"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sidRPr="008B255B">
        <w:rPr>
          <w:rFonts w:ascii="Times New Roman" w:hAnsi="Times New Roman"/>
          <w:snapToGrid w:val="0"/>
          <w:sz w:val="20"/>
          <w:szCs w:val="20"/>
          <w:lang w:val="en-GB" w:bidi="ar-SA"/>
        </w:rPr>
        <w:t xml:space="preserve">S </w:t>
      </w:r>
      <w:proofErr w:type="spellStart"/>
      <w:r w:rsidRPr="008B255B">
        <w:rPr>
          <w:rFonts w:ascii="Times New Roman" w:hAnsi="Times New Roman"/>
          <w:snapToGrid w:val="0"/>
          <w:sz w:val="20"/>
          <w:szCs w:val="20"/>
          <w:lang w:val="en-GB" w:bidi="ar-SA"/>
        </w:rPr>
        <w:t>Dia</w:t>
      </w:r>
      <w:proofErr w:type="spellEnd"/>
    </w:p>
    <w:p w14:paraId="7290A0ED" w14:textId="7A76CB13" w:rsidR="00D34510"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sidRPr="008B255B">
        <w:rPr>
          <w:rFonts w:ascii="Times New Roman" w:hAnsi="Times New Roman"/>
          <w:snapToGrid w:val="0"/>
          <w:sz w:val="20"/>
          <w:szCs w:val="20"/>
          <w:lang w:val="en-GB" w:bidi="ar-SA"/>
        </w:rPr>
        <w:t>Lift Ratio 2</w:t>
      </w:r>
    </w:p>
    <w:p w14:paraId="3A599ACE" w14:textId="784DBA3C" w:rsidR="008B255B"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sidRPr="008B255B">
        <w:rPr>
          <w:rFonts w:ascii="Times New Roman" w:hAnsi="Times New Roman"/>
          <w:snapToGrid w:val="0"/>
          <w:sz w:val="20"/>
          <w:szCs w:val="20"/>
          <w:lang w:val="en-GB" w:bidi="ar-SA"/>
        </w:rPr>
        <w:t>Ø</w:t>
      </w:r>
    </w:p>
    <w:p w14:paraId="0204FF9C" w14:textId="77777777" w:rsidR="008B255B"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 xml:space="preserve">sin </w:t>
      </w:r>
      <w:r w:rsidRPr="008B255B">
        <w:rPr>
          <w:rFonts w:ascii="Times New Roman" w:hAnsi="Times New Roman"/>
          <w:snapToGrid w:val="0"/>
          <w:sz w:val="20"/>
          <w:szCs w:val="20"/>
          <w:lang w:val="en-GB" w:bidi="ar-SA"/>
        </w:rPr>
        <w:t>Ø</w:t>
      </w:r>
    </w:p>
    <w:p w14:paraId="0667005A" w14:textId="7897E2C4" w:rsidR="008B255B"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Green Width</w:t>
      </w:r>
    </w:p>
    <w:p w14:paraId="75E3616D" w14:textId="6ADA7F71" w:rsidR="008B255B"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sidRPr="008B255B">
        <w:rPr>
          <w:rFonts w:ascii="Times New Roman" w:hAnsi="Times New Roman"/>
          <w:snapToGrid w:val="0"/>
          <w:sz w:val="20"/>
          <w:szCs w:val="20"/>
          <w:lang w:val="en-GB" w:bidi="ar-SA"/>
        </w:rPr>
        <w:t>Green Tread Thickness cap</w:t>
      </w:r>
    </w:p>
    <w:p w14:paraId="5B5814F3" w14:textId="7E99A1A4" w:rsidR="008B255B"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sidRPr="008B255B">
        <w:rPr>
          <w:rFonts w:ascii="Times New Roman" w:hAnsi="Times New Roman"/>
          <w:snapToGrid w:val="0"/>
          <w:sz w:val="20"/>
          <w:szCs w:val="20"/>
          <w:lang w:val="en-GB" w:bidi="ar-SA"/>
        </w:rPr>
        <w:t>Gauge Cured Base</w:t>
      </w:r>
    </w:p>
    <w:p w14:paraId="66DB0F6E" w14:textId="32193C16" w:rsidR="008B255B"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sidRPr="008B255B">
        <w:rPr>
          <w:rFonts w:ascii="Times New Roman" w:hAnsi="Times New Roman"/>
          <w:snapToGrid w:val="0"/>
          <w:sz w:val="20"/>
          <w:szCs w:val="20"/>
          <w:lang w:val="en-GB" w:bidi="ar-SA"/>
        </w:rPr>
        <w:t>Green Tread Thickness base</w:t>
      </w:r>
    </w:p>
    <w:p w14:paraId="0D22DBCE" w14:textId="1B8D8336" w:rsidR="008B255B"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sidRPr="008B255B">
        <w:rPr>
          <w:rFonts w:ascii="Times New Roman" w:hAnsi="Times New Roman"/>
          <w:snapToGrid w:val="0"/>
          <w:sz w:val="20"/>
          <w:szCs w:val="20"/>
          <w:lang w:val="en-GB" w:bidi="ar-SA"/>
        </w:rPr>
        <w:t xml:space="preserve">X </w:t>
      </w:r>
      <w:r>
        <w:rPr>
          <w:rFonts w:ascii="Times New Roman" w:hAnsi="Times New Roman"/>
          <w:snapToGrid w:val="0"/>
          <w:sz w:val="20"/>
          <w:szCs w:val="20"/>
          <w:lang w:val="en-GB" w:bidi="ar-SA"/>
        </w:rPr>
        <w:t>C</w:t>
      </w:r>
      <w:r w:rsidRPr="008B255B">
        <w:rPr>
          <w:rFonts w:ascii="Times New Roman" w:hAnsi="Times New Roman"/>
          <w:snapToGrid w:val="0"/>
          <w:sz w:val="20"/>
          <w:szCs w:val="20"/>
          <w:lang w:val="en-GB" w:bidi="ar-SA"/>
        </w:rPr>
        <w:t>oordinate</w:t>
      </w:r>
    </w:p>
    <w:p w14:paraId="69D7B4E5" w14:textId="5412EA22" w:rsidR="008B255B" w:rsidRDefault="008B255B" w:rsidP="008B255B">
      <w:pPr>
        <w:pStyle w:val="ListParagraph"/>
        <w:numPr>
          <w:ilvl w:val="1"/>
          <w:numId w:val="30"/>
        </w:numPr>
        <w:tabs>
          <w:tab w:val="left" w:pos="1260"/>
        </w:tabs>
        <w:ind w:hanging="1069"/>
        <w:jc w:val="both"/>
        <w:rPr>
          <w:rFonts w:ascii="Times New Roman" w:hAnsi="Times New Roman"/>
          <w:snapToGrid w:val="0"/>
          <w:sz w:val="20"/>
          <w:szCs w:val="20"/>
          <w:lang w:val="en-GB" w:bidi="ar-SA"/>
        </w:rPr>
      </w:pPr>
      <w:r w:rsidRPr="008B255B">
        <w:rPr>
          <w:rFonts w:ascii="Times New Roman" w:hAnsi="Times New Roman"/>
          <w:snapToGrid w:val="0"/>
          <w:sz w:val="20"/>
          <w:szCs w:val="20"/>
          <w:lang w:val="en-GB" w:bidi="ar-SA"/>
        </w:rPr>
        <w:t>Green Tread Gauge</w:t>
      </w:r>
      <w:r>
        <w:rPr>
          <w:rFonts w:ascii="Times New Roman" w:hAnsi="Times New Roman"/>
          <w:snapToGrid w:val="0"/>
          <w:sz w:val="20"/>
          <w:szCs w:val="20"/>
          <w:lang w:val="en-GB" w:bidi="ar-SA"/>
        </w:rPr>
        <w:t xml:space="preserve"> (Y Coordinate)</w:t>
      </w:r>
    </w:p>
    <w:p w14:paraId="74ACFE87" w14:textId="3F209F57" w:rsidR="002E745A" w:rsidRDefault="002E745A" w:rsidP="002E745A">
      <w:pPr>
        <w:pStyle w:val="ListParagraph"/>
        <w:numPr>
          <w:ilvl w:val="1"/>
          <w:numId w:val="30"/>
        </w:numPr>
        <w:tabs>
          <w:tab w:val="left" w:pos="1260"/>
        </w:tabs>
        <w:ind w:hanging="1069"/>
        <w:jc w:val="both"/>
        <w:rPr>
          <w:rFonts w:ascii="Times New Roman" w:hAnsi="Times New Roman"/>
          <w:snapToGrid w:val="0"/>
          <w:sz w:val="20"/>
          <w:szCs w:val="20"/>
          <w:lang w:val="en-GB" w:bidi="ar-SA"/>
        </w:rPr>
      </w:pPr>
      <w:r w:rsidRPr="002E745A">
        <w:rPr>
          <w:rFonts w:ascii="Times New Roman" w:hAnsi="Times New Roman"/>
          <w:snapToGrid w:val="0"/>
          <w:sz w:val="20"/>
          <w:szCs w:val="20"/>
          <w:lang w:val="en-GB" w:bidi="ar-SA"/>
        </w:rPr>
        <w:t>Green ply angle α</w:t>
      </w:r>
    </w:p>
    <w:p w14:paraId="2A9C6F00" w14:textId="08BF8D2A" w:rsidR="002D56F2" w:rsidRDefault="005B4604" w:rsidP="002D56F2">
      <w:pPr>
        <w:pStyle w:val="ListParagraph"/>
        <w:numPr>
          <w:ilvl w:val="0"/>
          <w:numId w:val="28"/>
        </w:numPr>
        <w:ind w:left="990" w:hanging="270"/>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 xml:space="preserve">To generate the </w:t>
      </w:r>
      <w:r w:rsidR="00003CC5">
        <w:rPr>
          <w:rFonts w:ascii="Times New Roman" w:hAnsi="Times New Roman"/>
          <w:snapToGrid w:val="0"/>
          <w:sz w:val="20"/>
          <w:szCs w:val="20"/>
          <w:lang w:val="en-GB" w:bidi="ar-SA"/>
        </w:rPr>
        <w:t xml:space="preserve">2-Wheeler </w:t>
      </w:r>
      <w:r>
        <w:rPr>
          <w:rFonts w:ascii="Times New Roman" w:hAnsi="Times New Roman"/>
          <w:snapToGrid w:val="0"/>
          <w:sz w:val="20"/>
          <w:szCs w:val="20"/>
          <w:lang w:val="en-GB" w:bidi="ar-SA"/>
        </w:rPr>
        <w:t xml:space="preserve">Green </w:t>
      </w:r>
      <w:r w:rsidR="00003CC5">
        <w:rPr>
          <w:rFonts w:ascii="Times New Roman" w:hAnsi="Times New Roman"/>
          <w:snapToGrid w:val="0"/>
          <w:sz w:val="20"/>
          <w:szCs w:val="20"/>
          <w:lang w:val="en-GB" w:bidi="ar-SA"/>
        </w:rPr>
        <w:t xml:space="preserve">Tyre </w:t>
      </w:r>
      <w:r>
        <w:rPr>
          <w:rFonts w:ascii="Times New Roman" w:hAnsi="Times New Roman"/>
          <w:snapToGrid w:val="0"/>
          <w:sz w:val="20"/>
          <w:szCs w:val="20"/>
          <w:lang w:val="en-GB" w:bidi="ar-SA"/>
        </w:rPr>
        <w:t xml:space="preserve">Profile in the same work part </w:t>
      </w:r>
      <w:r w:rsidR="007B7951">
        <w:rPr>
          <w:rFonts w:ascii="Times New Roman" w:hAnsi="Times New Roman"/>
          <w:snapToGrid w:val="0"/>
          <w:sz w:val="20"/>
          <w:szCs w:val="20"/>
          <w:lang w:val="en-GB" w:bidi="ar-SA"/>
        </w:rPr>
        <w:t xml:space="preserve">with a new Drawing Sheet </w:t>
      </w:r>
      <w:r>
        <w:rPr>
          <w:rFonts w:ascii="Times New Roman" w:hAnsi="Times New Roman"/>
          <w:snapToGrid w:val="0"/>
          <w:sz w:val="20"/>
          <w:szCs w:val="20"/>
          <w:lang w:val="en-GB" w:bidi="ar-SA"/>
        </w:rPr>
        <w:t xml:space="preserve">along with division </w:t>
      </w:r>
      <w:r w:rsidR="00930047">
        <w:rPr>
          <w:rFonts w:ascii="Times New Roman" w:hAnsi="Times New Roman"/>
          <w:snapToGrid w:val="0"/>
          <w:sz w:val="20"/>
          <w:szCs w:val="20"/>
          <w:lang w:val="en-GB" w:bidi="ar-SA"/>
        </w:rPr>
        <w:t>D</w:t>
      </w:r>
      <w:r>
        <w:rPr>
          <w:rFonts w:ascii="Times New Roman" w:hAnsi="Times New Roman"/>
          <w:snapToGrid w:val="0"/>
          <w:sz w:val="20"/>
          <w:szCs w:val="20"/>
          <w:lang w:val="en-GB" w:bidi="ar-SA"/>
        </w:rPr>
        <w:t xml:space="preserve">imensions </w:t>
      </w:r>
      <w:r w:rsidR="007B7951">
        <w:rPr>
          <w:rFonts w:ascii="Times New Roman" w:hAnsi="Times New Roman"/>
          <w:snapToGrid w:val="0"/>
          <w:sz w:val="20"/>
          <w:szCs w:val="20"/>
          <w:lang w:val="en-GB" w:bidi="ar-SA"/>
        </w:rPr>
        <w:t>as explained in scope section</w:t>
      </w:r>
      <w:r>
        <w:rPr>
          <w:rFonts w:ascii="Times New Roman" w:hAnsi="Times New Roman"/>
          <w:snapToGrid w:val="0"/>
          <w:sz w:val="20"/>
          <w:szCs w:val="20"/>
          <w:lang w:val="en-GB" w:bidi="ar-SA"/>
        </w:rPr>
        <w:t>.</w:t>
      </w:r>
    </w:p>
    <w:p w14:paraId="7D37FE75" w14:textId="1228C64B" w:rsidR="005F4299" w:rsidRPr="00304D79" w:rsidRDefault="00930047" w:rsidP="00304D79">
      <w:pPr>
        <w:pStyle w:val="ListParagraph"/>
        <w:numPr>
          <w:ilvl w:val="0"/>
          <w:numId w:val="28"/>
        </w:numPr>
        <w:ind w:left="990" w:hanging="270"/>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To Calculate the Area</w:t>
      </w:r>
      <w:r w:rsidR="0067224F">
        <w:rPr>
          <w:rFonts w:ascii="Times New Roman" w:hAnsi="Times New Roman"/>
          <w:snapToGrid w:val="0"/>
          <w:sz w:val="20"/>
          <w:szCs w:val="20"/>
          <w:lang w:val="en-GB" w:bidi="ar-SA"/>
        </w:rPr>
        <w:t>, Volume</w:t>
      </w:r>
      <w:r>
        <w:rPr>
          <w:rFonts w:ascii="Times New Roman" w:hAnsi="Times New Roman"/>
          <w:snapToGrid w:val="0"/>
          <w:sz w:val="20"/>
          <w:szCs w:val="20"/>
          <w:lang w:val="en-GB" w:bidi="ar-SA"/>
        </w:rPr>
        <w:t xml:space="preserve"> for</w:t>
      </w:r>
      <w:r w:rsidR="005A2E96">
        <w:rPr>
          <w:rFonts w:ascii="Times New Roman" w:hAnsi="Times New Roman"/>
          <w:snapToGrid w:val="0"/>
          <w:sz w:val="20"/>
          <w:szCs w:val="20"/>
          <w:lang w:val="en-GB" w:bidi="ar-SA"/>
        </w:rPr>
        <w:t xml:space="preserve"> generated</w:t>
      </w:r>
      <w:r w:rsidR="0067224F">
        <w:rPr>
          <w:rFonts w:ascii="Times New Roman" w:hAnsi="Times New Roman"/>
          <w:snapToGrid w:val="0"/>
          <w:sz w:val="20"/>
          <w:szCs w:val="20"/>
          <w:lang w:val="en-GB" w:bidi="ar-SA"/>
        </w:rPr>
        <w:t xml:space="preserve"> 2-Wheeler Green Tyre Profile</w:t>
      </w:r>
      <w:r>
        <w:rPr>
          <w:rFonts w:ascii="Times New Roman" w:hAnsi="Times New Roman"/>
          <w:snapToGrid w:val="0"/>
          <w:sz w:val="20"/>
          <w:szCs w:val="20"/>
          <w:lang w:val="en-GB" w:bidi="ar-SA"/>
        </w:rPr>
        <w:t>.</w:t>
      </w:r>
    </w:p>
    <w:p w14:paraId="7781D167" w14:textId="77777777" w:rsidR="002146CF" w:rsidRPr="002146CF" w:rsidRDefault="002146CF" w:rsidP="002146CF">
      <w:pPr>
        <w:pStyle w:val="ListParagraph"/>
        <w:ind w:left="990" w:firstLine="0"/>
        <w:rPr>
          <w:rFonts w:ascii="Times New Roman" w:hAnsi="Times New Roman"/>
          <w:snapToGrid w:val="0"/>
          <w:sz w:val="20"/>
          <w:szCs w:val="20"/>
          <w:lang w:val="en-GB" w:bidi="ar-SA"/>
        </w:rPr>
      </w:pPr>
    </w:p>
    <w:p w14:paraId="4A4B507B" w14:textId="77777777" w:rsidR="00AA252D" w:rsidRPr="00695180" w:rsidRDefault="00AA252D" w:rsidP="009D6BED">
      <w:pPr>
        <w:pStyle w:val="Heading2"/>
        <w:numPr>
          <w:ilvl w:val="1"/>
          <w:numId w:val="1"/>
        </w:numPr>
        <w:tabs>
          <w:tab w:val="clear" w:pos="1710"/>
          <w:tab w:val="num" w:pos="720"/>
        </w:tabs>
        <w:spacing w:before="100"/>
        <w:ind w:left="700" w:hanging="700"/>
        <w:rPr>
          <w:rFonts w:ascii="Times New Roman" w:hAnsi="Times New Roman"/>
        </w:rPr>
      </w:pPr>
      <w:bookmarkStart w:id="5" w:name="_Toc118784587"/>
      <w:bookmarkStart w:id="6" w:name="_Toc502233316"/>
      <w:r w:rsidRPr="00695180">
        <w:rPr>
          <w:rFonts w:ascii="Times New Roman" w:hAnsi="Times New Roman"/>
        </w:rPr>
        <w:t>Key success Factors</w:t>
      </w:r>
      <w:bookmarkEnd w:id="5"/>
      <w:bookmarkEnd w:id="6"/>
    </w:p>
    <w:p w14:paraId="465B6676" w14:textId="77777777" w:rsidR="00AA252D" w:rsidRDefault="00A234CA" w:rsidP="00B62B15">
      <w:pPr>
        <w:pStyle w:val="NormalIndent"/>
        <w:ind w:left="700" w:firstLine="20"/>
        <w:jc w:val="both"/>
      </w:pPr>
      <w:r>
        <w:t>Key success factors for this project are as follows:</w:t>
      </w:r>
    </w:p>
    <w:p w14:paraId="3B76864C" w14:textId="77777777" w:rsidR="00AC7A92" w:rsidRDefault="00AC7A92" w:rsidP="00B62B15">
      <w:pPr>
        <w:pStyle w:val="NormalIndent"/>
        <w:ind w:left="700" w:firstLine="20"/>
        <w:jc w:val="both"/>
      </w:pPr>
    </w:p>
    <w:p w14:paraId="4D0AEBBF" w14:textId="4874D8C2" w:rsidR="00873482" w:rsidRDefault="00AC7A92" w:rsidP="00E84EC1">
      <w:pPr>
        <w:pStyle w:val="NormalIndent"/>
        <w:numPr>
          <w:ilvl w:val="0"/>
          <w:numId w:val="7"/>
        </w:numPr>
        <w:jc w:val="both"/>
      </w:pPr>
      <w:r>
        <w:t xml:space="preserve">User does not have to manually </w:t>
      </w:r>
      <w:r w:rsidR="00321551">
        <w:t xml:space="preserve">calculate </w:t>
      </w:r>
      <w:proofErr w:type="gramStart"/>
      <w:r w:rsidR="00321551">
        <w:t>each and every</w:t>
      </w:r>
      <w:proofErr w:type="gramEnd"/>
      <w:r w:rsidR="00321551">
        <w:t xml:space="preserve"> </w:t>
      </w:r>
      <w:r w:rsidR="00237E7E">
        <w:t xml:space="preserve">parameter </w:t>
      </w:r>
      <w:r w:rsidR="00321551">
        <w:t>f</w:t>
      </w:r>
      <w:r w:rsidR="00972C86">
        <w:t>rom the Drawing imported in NX.</w:t>
      </w:r>
    </w:p>
    <w:p w14:paraId="4605909A" w14:textId="2B3ED95A" w:rsidR="00972C86" w:rsidRDefault="00972C86" w:rsidP="00972C86">
      <w:pPr>
        <w:pStyle w:val="NormalIndent"/>
        <w:numPr>
          <w:ilvl w:val="0"/>
          <w:numId w:val="7"/>
        </w:numPr>
        <w:jc w:val="both"/>
      </w:pPr>
      <w:r>
        <w:t>Automation tool will generate the Excel Document through Calculations</w:t>
      </w:r>
      <w:r w:rsidR="00406D1B">
        <w:t xml:space="preserve"> for </w:t>
      </w:r>
      <w:r w:rsidR="00237E7E">
        <w:t xml:space="preserve">2-Wheeler Green Tyre Profile </w:t>
      </w:r>
      <w:r w:rsidR="00032C60">
        <w:t xml:space="preserve">Automation </w:t>
      </w:r>
      <w:r w:rsidR="00237E7E">
        <w:t>tool</w:t>
      </w:r>
      <w:r>
        <w:t>.</w:t>
      </w:r>
    </w:p>
    <w:p w14:paraId="0621F8BC" w14:textId="422C53AB" w:rsidR="00DD282C" w:rsidRDefault="006E3BE4" w:rsidP="00E84EC1">
      <w:pPr>
        <w:pStyle w:val="NormalIndent"/>
        <w:numPr>
          <w:ilvl w:val="0"/>
          <w:numId w:val="7"/>
        </w:numPr>
        <w:jc w:val="both"/>
      </w:pPr>
      <w:r>
        <w:t>The calculations done through automation will not involve any human intervention and the results will be error free.</w:t>
      </w:r>
    </w:p>
    <w:p w14:paraId="3992B0B2" w14:textId="6816441C" w:rsidR="006C441D" w:rsidRDefault="006C441D" w:rsidP="00E84EC1">
      <w:pPr>
        <w:pStyle w:val="NormalIndent"/>
        <w:numPr>
          <w:ilvl w:val="0"/>
          <w:numId w:val="7"/>
        </w:numPr>
        <w:jc w:val="both"/>
      </w:pPr>
      <w:r>
        <w:t xml:space="preserve">User does not have to manually generate the </w:t>
      </w:r>
      <w:r w:rsidR="00237E7E">
        <w:t xml:space="preserve">2-Wheeler </w:t>
      </w:r>
      <w:r>
        <w:t>Green Tyre Pro</w:t>
      </w:r>
      <w:r w:rsidR="00920CA4">
        <w:t xml:space="preserve">file &amp; </w:t>
      </w:r>
      <w:r>
        <w:t xml:space="preserve">Mark the dimensions. This will be automatically done by the NX </w:t>
      </w:r>
      <w:r w:rsidR="00237E7E">
        <w:t xml:space="preserve">2-Wheeler Green Tyre Profile </w:t>
      </w:r>
      <w:r w:rsidR="00297261">
        <w:t xml:space="preserve">Automation </w:t>
      </w:r>
      <w:r w:rsidR="00237E7E">
        <w:t xml:space="preserve">tool </w:t>
      </w:r>
      <w:r>
        <w:t>which in turn saves a lot of time.</w:t>
      </w:r>
    </w:p>
    <w:p w14:paraId="604FEDA8" w14:textId="77777777" w:rsidR="00A234CA" w:rsidRPr="00695180" w:rsidRDefault="0012447F" w:rsidP="00BD62C1">
      <w:pPr>
        <w:pStyle w:val="NormalIndent"/>
        <w:ind w:left="0"/>
        <w:jc w:val="both"/>
      </w:pPr>
      <w:r>
        <w:tab/>
      </w:r>
    </w:p>
    <w:p w14:paraId="755D2A0F" w14:textId="77777777" w:rsidR="00AA252D" w:rsidRPr="00695180" w:rsidRDefault="00AA252D" w:rsidP="009D6BED">
      <w:pPr>
        <w:pStyle w:val="Heading2"/>
        <w:numPr>
          <w:ilvl w:val="1"/>
          <w:numId w:val="1"/>
        </w:numPr>
        <w:tabs>
          <w:tab w:val="left" w:pos="720"/>
        </w:tabs>
        <w:spacing w:before="100"/>
        <w:ind w:left="700" w:hanging="700"/>
        <w:rPr>
          <w:rFonts w:ascii="Times New Roman" w:hAnsi="Times New Roman"/>
        </w:rPr>
      </w:pPr>
      <w:bookmarkStart w:id="7" w:name="_Toc118784588"/>
      <w:bookmarkStart w:id="8" w:name="_Toc502233317"/>
      <w:r w:rsidRPr="00695180">
        <w:rPr>
          <w:rFonts w:ascii="Times New Roman" w:hAnsi="Times New Roman"/>
        </w:rPr>
        <w:t>Stakeholders Reference</w:t>
      </w:r>
      <w:bookmarkEnd w:id="7"/>
      <w:bookmarkEnd w:id="8"/>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056"/>
        <w:gridCol w:w="3911"/>
      </w:tblGrid>
      <w:tr w:rsidR="00EA0D5B" w:rsidRPr="0028292D" w14:paraId="357E9DBC" w14:textId="77777777" w:rsidTr="00E47DC5">
        <w:trPr>
          <w:trHeight w:val="436"/>
        </w:trPr>
        <w:tc>
          <w:tcPr>
            <w:tcW w:w="2963" w:type="dxa"/>
            <w:shd w:val="pct12" w:color="auto" w:fill="auto"/>
            <w:vAlign w:val="center"/>
          </w:tcPr>
          <w:p w14:paraId="263B7828" w14:textId="401EF719" w:rsidR="00E47DC5" w:rsidRPr="0028292D" w:rsidRDefault="00BC3009" w:rsidP="00CD7E83">
            <w:pPr>
              <w:pStyle w:val="NormalIndent"/>
              <w:spacing w:line="360" w:lineRule="auto"/>
              <w:ind w:left="0"/>
            </w:pPr>
            <w:bookmarkStart w:id="9" w:name="_Toc439994672"/>
            <w:bookmarkStart w:id="10" w:name="_Toc26969060"/>
            <w:bookmarkStart w:id="11" w:name="_Toc118784589"/>
            <w:r>
              <w:t xml:space="preserve">Project </w:t>
            </w:r>
            <w:r w:rsidR="00026CFF">
              <w:t>Coordinator</w:t>
            </w:r>
            <w:r w:rsidR="00EA0D5B" w:rsidRPr="0028292D">
              <w:t xml:space="preserve"> (</w:t>
            </w:r>
            <w:r w:rsidR="00FF62AB">
              <w:t>IMS</w:t>
            </w:r>
            <w:r w:rsidR="00EA0D5B" w:rsidRPr="0028292D">
              <w:t>)</w:t>
            </w:r>
          </w:p>
        </w:tc>
        <w:tc>
          <w:tcPr>
            <w:tcW w:w="2056" w:type="dxa"/>
            <w:vAlign w:val="center"/>
          </w:tcPr>
          <w:p w14:paraId="527D5AF1" w14:textId="580BED7F" w:rsidR="00EA0D5B" w:rsidRPr="0028292D" w:rsidRDefault="00FF62AB" w:rsidP="00CD7E83">
            <w:pPr>
              <w:pStyle w:val="NormalIndent"/>
              <w:spacing w:line="360" w:lineRule="auto"/>
              <w:ind w:left="0"/>
            </w:pPr>
            <w:r>
              <w:t>Vijay Jadhav</w:t>
            </w:r>
          </w:p>
        </w:tc>
        <w:tc>
          <w:tcPr>
            <w:tcW w:w="3911" w:type="dxa"/>
            <w:vAlign w:val="center"/>
          </w:tcPr>
          <w:p w14:paraId="2E16A32C" w14:textId="1CB50CB4" w:rsidR="00EA0D5B" w:rsidRPr="00E47DC5" w:rsidRDefault="00FF62AB" w:rsidP="00BC3009">
            <w:pPr>
              <w:pStyle w:val="NormalIndent"/>
              <w:spacing w:line="360" w:lineRule="auto"/>
              <w:ind w:left="0"/>
            </w:pPr>
            <w:r>
              <w:t>Vijaay.jadhav@outlook.com</w:t>
            </w:r>
          </w:p>
        </w:tc>
      </w:tr>
      <w:tr w:rsidR="00EA0D5B" w:rsidRPr="0028292D" w14:paraId="398C8559" w14:textId="77777777" w:rsidTr="00E47DC5">
        <w:trPr>
          <w:trHeight w:val="364"/>
        </w:trPr>
        <w:tc>
          <w:tcPr>
            <w:tcW w:w="2963" w:type="dxa"/>
            <w:shd w:val="pct12" w:color="auto" w:fill="auto"/>
            <w:vAlign w:val="center"/>
          </w:tcPr>
          <w:p w14:paraId="55760B77" w14:textId="101A349F" w:rsidR="00EA0D5B" w:rsidRPr="0028292D" w:rsidRDefault="00485524" w:rsidP="00CD7E83">
            <w:pPr>
              <w:pStyle w:val="NormalIndent"/>
              <w:spacing w:line="360" w:lineRule="auto"/>
              <w:ind w:left="0"/>
            </w:pPr>
            <w:r>
              <w:t>Team Members</w:t>
            </w:r>
            <w:r w:rsidR="00EA0D5B" w:rsidRPr="0028292D">
              <w:t xml:space="preserve"> (</w:t>
            </w:r>
            <w:r w:rsidR="00FF62AB">
              <w:t>IMS</w:t>
            </w:r>
            <w:r w:rsidR="00EA0D5B" w:rsidRPr="0028292D">
              <w:t>)</w:t>
            </w:r>
          </w:p>
        </w:tc>
        <w:tc>
          <w:tcPr>
            <w:tcW w:w="2056" w:type="dxa"/>
            <w:vAlign w:val="center"/>
          </w:tcPr>
          <w:p w14:paraId="2CA2A9BA" w14:textId="34DDD482" w:rsidR="00EA0D5B" w:rsidRDefault="00EA0D5B" w:rsidP="0071373D">
            <w:pPr>
              <w:pStyle w:val="NormalIndent"/>
              <w:spacing w:line="360" w:lineRule="auto"/>
              <w:ind w:left="0"/>
            </w:pPr>
          </w:p>
        </w:tc>
        <w:tc>
          <w:tcPr>
            <w:tcW w:w="3911" w:type="dxa"/>
            <w:shd w:val="clear" w:color="auto" w:fill="auto"/>
            <w:vAlign w:val="center"/>
          </w:tcPr>
          <w:p w14:paraId="775601B5" w14:textId="73EF0D4A" w:rsidR="00EA0D5B" w:rsidRPr="0028292D" w:rsidRDefault="00EA0D5B" w:rsidP="00B629B6">
            <w:pPr>
              <w:pStyle w:val="NormalIndent"/>
              <w:spacing w:line="360" w:lineRule="auto"/>
              <w:ind w:left="0"/>
              <w:rPr>
                <w:rStyle w:val="Hyperlink"/>
              </w:rPr>
            </w:pPr>
          </w:p>
        </w:tc>
      </w:tr>
      <w:bookmarkEnd w:id="9"/>
      <w:bookmarkEnd w:id="10"/>
      <w:bookmarkEnd w:id="11"/>
    </w:tbl>
    <w:p w14:paraId="27168C95" w14:textId="353C0912" w:rsidR="0044492F" w:rsidRDefault="0044492F" w:rsidP="00BF3FE8"/>
    <w:p w14:paraId="5B34C47D" w14:textId="2260EE0D" w:rsidR="00523D6B" w:rsidRDefault="00523D6B" w:rsidP="00BF3FE8"/>
    <w:p w14:paraId="7B993512" w14:textId="27068A3D" w:rsidR="00523D6B" w:rsidRDefault="00523D6B" w:rsidP="00BF3FE8"/>
    <w:p w14:paraId="79C2C03F" w14:textId="77777777" w:rsidR="00AA252D" w:rsidRPr="00695180" w:rsidRDefault="00AA252D" w:rsidP="00676904">
      <w:pPr>
        <w:pStyle w:val="Heading1"/>
        <w:shd w:val="clear" w:color="auto" w:fill="D9D9D9"/>
        <w:tabs>
          <w:tab w:val="clear" w:pos="360"/>
          <w:tab w:val="num" w:pos="700"/>
        </w:tabs>
        <w:spacing w:before="100" w:after="100"/>
        <w:rPr>
          <w:u w:val="none"/>
        </w:rPr>
      </w:pPr>
      <w:bookmarkStart w:id="12" w:name="_Toc118784590"/>
      <w:bookmarkStart w:id="13" w:name="_Toc502233318"/>
      <w:r w:rsidRPr="00695180">
        <w:rPr>
          <w:u w:val="none"/>
        </w:rPr>
        <w:lastRenderedPageBreak/>
        <w:t>Project Description</w:t>
      </w:r>
      <w:bookmarkEnd w:id="12"/>
      <w:bookmarkEnd w:id="13"/>
    </w:p>
    <w:p w14:paraId="3F562028" w14:textId="77777777" w:rsidR="00AA5B88" w:rsidRPr="00971832" w:rsidRDefault="00AA252D" w:rsidP="00971832">
      <w:pPr>
        <w:pStyle w:val="Heading2"/>
        <w:tabs>
          <w:tab w:val="num" w:pos="700"/>
        </w:tabs>
        <w:ind w:left="700" w:hanging="700"/>
        <w:rPr>
          <w:rFonts w:ascii="Times New Roman" w:hAnsi="Times New Roman"/>
        </w:rPr>
      </w:pPr>
      <w:bookmarkStart w:id="14" w:name="_Toc118784591"/>
      <w:bookmarkStart w:id="15" w:name="_Toc502233319"/>
      <w:r w:rsidRPr="008C266A">
        <w:rPr>
          <w:rFonts w:ascii="Times New Roman" w:hAnsi="Times New Roman"/>
        </w:rPr>
        <w:t>Overview</w:t>
      </w:r>
      <w:bookmarkEnd w:id="14"/>
      <w:bookmarkEnd w:id="15"/>
    </w:p>
    <w:p w14:paraId="661C6E54" w14:textId="1AB63CDA" w:rsidR="00322606" w:rsidRDefault="00EE7275" w:rsidP="00322606">
      <w:pPr>
        <w:pStyle w:val="NormalIndent"/>
        <w:jc w:val="both"/>
      </w:pPr>
      <w:r>
        <w:t xml:space="preserve">This </w:t>
      </w:r>
      <w:r w:rsidR="00BB42DB">
        <w:t>Technical</w:t>
      </w:r>
      <w:r>
        <w:t xml:space="preserve"> </w:t>
      </w:r>
      <w:r w:rsidR="00BB42DB">
        <w:t>S</w:t>
      </w:r>
      <w:r>
        <w:t xml:space="preserve">pecification </w:t>
      </w:r>
      <w:r w:rsidR="00BB42DB">
        <w:t>D</w:t>
      </w:r>
      <w:r>
        <w:t xml:space="preserve">ocument is for </w:t>
      </w:r>
      <w:r w:rsidR="00B53D16">
        <w:t>“</w:t>
      </w:r>
      <w:r w:rsidR="00297261">
        <w:t>NX 2-Wheeler Green Tyre Profile Automation tool</w:t>
      </w:r>
      <w:r w:rsidR="00B53D16">
        <w:t>”</w:t>
      </w:r>
      <w:r>
        <w:t xml:space="preserve">. </w:t>
      </w:r>
      <w:r w:rsidR="00322606">
        <w:t xml:space="preserve">Following activities are involved in </w:t>
      </w:r>
      <w:r w:rsidR="00B53D16">
        <w:t>this tool</w:t>
      </w:r>
      <w:r w:rsidR="00322606">
        <w:t>:</w:t>
      </w:r>
    </w:p>
    <w:p w14:paraId="6BC17783" w14:textId="77777777" w:rsidR="00C10E19" w:rsidRDefault="00C10E19" w:rsidP="00322606">
      <w:pPr>
        <w:pStyle w:val="NormalIndent"/>
        <w:jc w:val="both"/>
      </w:pPr>
    </w:p>
    <w:p w14:paraId="7812C51D" w14:textId="77777777" w:rsidR="00322606" w:rsidRPr="0075247F" w:rsidRDefault="00322606" w:rsidP="00322606">
      <w:pPr>
        <w:pStyle w:val="ListParagraph"/>
        <w:numPr>
          <w:ilvl w:val="0"/>
          <w:numId w:val="4"/>
        </w:numPr>
        <w:jc w:val="both"/>
        <w:rPr>
          <w:rFonts w:ascii="Times New Roman" w:hAnsi="Times New Roman"/>
          <w:b/>
        </w:rPr>
      </w:pPr>
      <w:r w:rsidRPr="0075247F">
        <w:rPr>
          <w:rFonts w:ascii="Times New Roman" w:hAnsi="Times New Roman"/>
          <w:b/>
        </w:rPr>
        <w:t>Requirement Gathering and Analysis</w:t>
      </w:r>
    </w:p>
    <w:p w14:paraId="0320D25D" w14:textId="35AD45A3" w:rsidR="00322606" w:rsidRPr="00BE0828" w:rsidRDefault="00322606" w:rsidP="00322606">
      <w:pPr>
        <w:pStyle w:val="ListParagraph"/>
        <w:numPr>
          <w:ilvl w:val="1"/>
          <w:numId w:val="8"/>
        </w:numPr>
        <w:jc w:val="both"/>
        <w:rPr>
          <w:rFonts w:ascii="Times New Roman" w:hAnsi="Times New Roman"/>
          <w:snapToGrid w:val="0"/>
          <w:sz w:val="20"/>
          <w:szCs w:val="20"/>
          <w:lang w:val="en-GB" w:bidi="ar-SA"/>
        </w:rPr>
      </w:pPr>
      <w:r w:rsidRPr="00BE0828">
        <w:rPr>
          <w:rFonts w:ascii="Times New Roman" w:hAnsi="Times New Roman"/>
          <w:snapToGrid w:val="0"/>
          <w:sz w:val="20"/>
          <w:szCs w:val="20"/>
          <w:lang w:val="en-GB" w:bidi="ar-SA"/>
        </w:rPr>
        <w:t>Requirements capturing through Web based/</w:t>
      </w:r>
      <w:r w:rsidR="0068476F">
        <w:rPr>
          <w:rFonts w:ascii="Times New Roman" w:hAnsi="Times New Roman"/>
          <w:snapToGrid w:val="0"/>
          <w:sz w:val="20"/>
          <w:szCs w:val="20"/>
          <w:lang w:val="en-GB" w:bidi="ar-SA"/>
        </w:rPr>
        <w:t xml:space="preserve">Skype </w:t>
      </w:r>
      <w:r w:rsidRPr="00BE0828">
        <w:rPr>
          <w:rFonts w:ascii="Times New Roman" w:hAnsi="Times New Roman"/>
          <w:snapToGrid w:val="0"/>
          <w:sz w:val="20"/>
          <w:szCs w:val="20"/>
          <w:lang w:val="en-GB" w:bidi="ar-SA"/>
        </w:rPr>
        <w:t xml:space="preserve">meetings with </w:t>
      </w:r>
      <w:r w:rsidR="0068476F">
        <w:rPr>
          <w:rFonts w:ascii="Times New Roman" w:hAnsi="Times New Roman"/>
          <w:snapToGrid w:val="0"/>
          <w:sz w:val="20"/>
          <w:szCs w:val="20"/>
          <w:lang w:val="en-GB" w:bidi="ar-SA"/>
        </w:rPr>
        <w:t xml:space="preserve">Project </w:t>
      </w:r>
      <w:r w:rsidRPr="00BE0828">
        <w:rPr>
          <w:rFonts w:ascii="Times New Roman" w:hAnsi="Times New Roman"/>
          <w:snapToGrid w:val="0"/>
          <w:sz w:val="20"/>
          <w:szCs w:val="20"/>
          <w:lang w:val="en-GB" w:bidi="ar-SA"/>
        </w:rPr>
        <w:t xml:space="preserve">coordinator </w:t>
      </w:r>
      <w:r w:rsidR="0068476F">
        <w:rPr>
          <w:rFonts w:ascii="Times New Roman" w:hAnsi="Times New Roman"/>
          <w:snapToGrid w:val="0"/>
          <w:sz w:val="20"/>
          <w:szCs w:val="20"/>
          <w:lang w:val="en-GB" w:bidi="ar-SA"/>
        </w:rPr>
        <w:t>from CEAT.</w:t>
      </w:r>
    </w:p>
    <w:p w14:paraId="1D32F1C2" w14:textId="0660FA64" w:rsidR="00322606" w:rsidRPr="00BE0828" w:rsidRDefault="00C8401F" w:rsidP="00322606">
      <w:pPr>
        <w:pStyle w:val="ListParagraph"/>
        <w:numPr>
          <w:ilvl w:val="1"/>
          <w:numId w:val="8"/>
        </w:numPr>
        <w:jc w:val="both"/>
        <w:rPr>
          <w:rFonts w:ascii="Times New Roman" w:hAnsi="Times New Roman"/>
          <w:snapToGrid w:val="0"/>
          <w:sz w:val="20"/>
          <w:szCs w:val="20"/>
          <w:lang w:val="en-GB" w:bidi="ar-SA"/>
        </w:rPr>
      </w:pPr>
      <w:r>
        <w:rPr>
          <w:rFonts w:ascii="Times New Roman" w:hAnsi="Times New Roman"/>
          <w:snapToGrid w:val="0"/>
          <w:sz w:val="20"/>
          <w:szCs w:val="20"/>
          <w:lang w:val="en-GB" w:bidi="ar-SA"/>
        </w:rPr>
        <w:t>Technical</w:t>
      </w:r>
      <w:r w:rsidR="00322606" w:rsidRPr="00BE0828">
        <w:rPr>
          <w:rFonts w:ascii="Times New Roman" w:hAnsi="Times New Roman"/>
          <w:snapToGrid w:val="0"/>
          <w:sz w:val="20"/>
          <w:szCs w:val="20"/>
          <w:lang w:val="en-GB" w:bidi="ar-SA"/>
        </w:rPr>
        <w:t xml:space="preserve"> </w:t>
      </w:r>
      <w:r>
        <w:rPr>
          <w:rFonts w:ascii="Times New Roman" w:hAnsi="Times New Roman"/>
          <w:snapToGrid w:val="0"/>
          <w:sz w:val="20"/>
          <w:szCs w:val="20"/>
          <w:lang w:val="en-GB" w:bidi="ar-SA"/>
        </w:rPr>
        <w:t>S</w:t>
      </w:r>
      <w:r w:rsidR="00322606" w:rsidRPr="00BE0828">
        <w:rPr>
          <w:rFonts w:ascii="Times New Roman" w:hAnsi="Times New Roman"/>
          <w:snapToGrid w:val="0"/>
          <w:sz w:val="20"/>
          <w:szCs w:val="20"/>
          <w:lang w:val="en-GB" w:bidi="ar-SA"/>
        </w:rPr>
        <w:t xml:space="preserve">pecification </w:t>
      </w:r>
      <w:r>
        <w:rPr>
          <w:rFonts w:ascii="Times New Roman" w:hAnsi="Times New Roman"/>
          <w:snapToGrid w:val="0"/>
          <w:sz w:val="20"/>
          <w:szCs w:val="20"/>
          <w:lang w:val="en-GB" w:bidi="ar-SA"/>
        </w:rPr>
        <w:t>D</w:t>
      </w:r>
      <w:r w:rsidR="00322606" w:rsidRPr="00BE0828">
        <w:rPr>
          <w:rFonts w:ascii="Times New Roman" w:hAnsi="Times New Roman"/>
          <w:snapToGrid w:val="0"/>
          <w:sz w:val="20"/>
          <w:szCs w:val="20"/>
          <w:lang w:val="en-GB" w:bidi="ar-SA"/>
        </w:rPr>
        <w:t xml:space="preserve">ocument will be submitted to </w:t>
      </w:r>
      <w:r w:rsidR="008C3E81">
        <w:rPr>
          <w:rFonts w:ascii="Times New Roman" w:hAnsi="Times New Roman"/>
          <w:snapToGrid w:val="0"/>
          <w:sz w:val="20"/>
          <w:szCs w:val="20"/>
          <w:lang w:val="en-GB" w:bidi="ar-SA"/>
        </w:rPr>
        <w:t>CEAT</w:t>
      </w:r>
      <w:r w:rsidR="00322606" w:rsidRPr="00BE0828">
        <w:rPr>
          <w:rFonts w:ascii="Times New Roman" w:hAnsi="Times New Roman"/>
          <w:snapToGrid w:val="0"/>
          <w:sz w:val="20"/>
          <w:szCs w:val="20"/>
          <w:lang w:val="en-GB" w:bidi="ar-SA"/>
        </w:rPr>
        <w:t xml:space="preserve"> for approval</w:t>
      </w:r>
      <w:r w:rsidR="008C3E81">
        <w:rPr>
          <w:rFonts w:ascii="Times New Roman" w:hAnsi="Times New Roman"/>
          <w:snapToGrid w:val="0"/>
          <w:sz w:val="20"/>
          <w:szCs w:val="20"/>
          <w:lang w:val="en-GB" w:bidi="ar-SA"/>
        </w:rPr>
        <w:t>.</w:t>
      </w:r>
    </w:p>
    <w:p w14:paraId="46716D41" w14:textId="77777777" w:rsidR="00322606" w:rsidRPr="0075247F" w:rsidRDefault="009A13AB" w:rsidP="00322606">
      <w:pPr>
        <w:pStyle w:val="ListParagraph"/>
        <w:numPr>
          <w:ilvl w:val="0"/>
          <w:numId w:val="4"/>
        </w:numPr>
        <w:jc w:val="both"/>
        <w:rPr>
          <w:rFonts w:ascii="Times New Roman" w:hAnsi="Times New Roman"/>
          <w:b/>
        </w:rPr>
      </w:pPr>
      <w:r>
        <w:rPr>
          <w:rFonts w:ascii="Times New Roman" w:hAnsi="Times New Roman"/>
          <w:b/>
        </w:rPr>
        <w:t xml:space="preserve">Analysis &amp; </w:t>
      </w:r>
      <w:r w:rsidR="00322606" w:rsidRPr="0075247F">
        <w:rPr>
          <w:rFonts w:ascii="Times New Roman" w:hAnsi="Times New Roman"/>
          <w:b/>
        </w:rPr>
        <w:t>Implementation</w:t>
      </w:r>
    </w:p>
    <w:p w14:paraId="087935ED" w14:textId="26F7DD50" w:rsidR="00322606" w:rsidRPr="00BE0828" w:rsidRDefault="00322606" w:rsidP="00322606">
      <w:pPr>
        <w:pStyle w:val="ListParagraph"/>
        <w:numPr>
          <w:ilvl w:val="1"/>
          <w:numId w:val="9"/>
        </w:numPr>
        <w:jc w:val="both"/>
        <w:rPr>
          <w:rFonts w:ascii="Times New Roman" w:hAnsi="Times New Roman"/>
          <w:snapToGrid w:val="0"/>
          <w:sz w:val="20"/>
          <w:szCs w:val="20"/>
          <w:lang w:val="en-GB" w:bidi="ar-SA"/>
        </w:rPr>
      </w:pPr>
      <w:r w:rsidRPr="00BE0828">
        <w:rPr>
          <w:rFonts w:ascii="Times New Roman" w:hAnsi="Times New Roman"/>
          <w:snapToGrid w:val="0"/>
          <w:sz w:val="20"/>
          <w:szCs w:val="20"/>
          <w:lang w:val="en-GB" w:bidi="ar-SA"/>
        </w:rPr>
        <w:t>Development</w:t>
      </w:r>
      <w:r>
        <w:rPr>
          <w:rFonts w:ascii="Times New Roman" w:hAnsi="Times New Roman"/>
          <w:snapToGrid w:val="0"/>
          <w:sz w:val="20"/>
          <w:szCs w:val="20"/>
          <w:lang w:val="en-GB" w:bidi="ar-SA"/>
        </w:rPr>
        <w:t xml:space="preserve"> </w:t>
      </w:r>
      <w:r w:rsidRPr="00BE0828">
        <w:rPr>
          <w:rFonts w:ascii="Times New Roman" w:hAnsi="Times New Roman"/>
          <w:snapToGrid w:val="0"/>
          <w:sz w:val="20"/>
          <w:szCs w:val="20"/>
          <w:lang w:val="en-GB" w:bidi="ar-SA"/>
        </w:rPr>
        <w:t xml:space="preserve">of application using </w:t>
      </w:r>
      <w:r w:rsidR="00BC55D0">
        <w:rPr>
          <w:rFonts w:ascii="Times New Roman" w:hAnsi="Times New Roman"/>
          <w:snapToGrid w:val="0"/>
          <w:sz w:val="20"/>
          <w:szCs w:val="20"/>
          <w:lang w:val="en-GB" w:bidi="ar-SA"/>
        </w:rPr>
        <w:t xml:space="preserve">NX Block Styler, </w:t>
      </w:r>
      <w:r w:rsidRPr="00BE0828">
        <w:rPr>
          <w:rFonts w:ascii="Times New Roman" w:hAnsi="Times New Roman"/>
          <w:snapToGrid w:val="0"/>
          <w:sz w:val="20"/>
          <w:szCs w:val="20"/>
          <w:lang w:val="en-GB" w:bidi="ar-SA"/>
        </w:rPr>
        <w:t>C#.</w:t>
      </w:r>
      <w:r w:rsidR="00BC55D0">
        <w:rPr>
          <w:rFonts w:ascii="Times New Roman" w:hAnsi="Times New Roman"/>
          <w:snapToGrid w:val="0"/>
          <w:sz w:val="20"/>
          <w:szCs w:val="20"/>
          <w:lang w:val="en-GB" w:bidi="ar-SA"/>
        </w:rPr>
        <w:t>N</w:t>
      </w:r>
      <w:r w:rsidRPr="00BE0828">
        <w:rPr>
          <w:rFonts w:ascii="Times New Roman" w:hAnsi="Times New Roman"/>
          <w:snapToGrid w:val="0"/>
          <w:sz w:val="20"/>
          <w:szCs w:val="20"/>
          <w:lang w:val="en-GB" w:bidi="ar-SA"/>
        </w:rPr>
        <w:t>et</w:t>
      </w:r>
      <w:r w:rsidR="00E625E9">
        <w:rPr>
          <w:rFonts w:ascii="Times New Roman" w:hAnsi="Times New Roman"/>
          <w:snapToGrid w:val="0"/>
          <w:sz w:val="20"/>
          <w:szCs w:val="20"/>
          <w:lang w:val="en-GB" w:bidi="ar-SA"/>
        </w:rPr>
        <w:t xml:space="preserve"> along with </w:t>
      </w:r>
      <w:proofErr w:type="spellStart"/>
      <w:r w:rsidR="00B53D16">
        <w:rPr>
          <w:rFonts w:ascii="Times New Roman" w:hAnsi="Times New Roman"/>
          <w:snapToGrid w:val="0"/>
          <w:sz w:val="20"/>
          <w:szCs w:val="20"/>
          <w:lang w:val="en-GB" w:bidi="ar-SA"/>
        </w:rPr>
        <w:t>NXOpen</w:t>
      </w:r>
      <w:proofErr w:type="spellEnd"/>
      <w:r w:rsidR="00B53D16">
        <w:rPr>
          <w:rFonts w:ascii="Times New Roman" w:hAnsi="Times New Roman"/>
          <w:snapToGrid w:val="0"/>
          <w:sz w:val="20"/>
          <w:szCs w:val="20"/>
          <w:lang w:val="en-GB" w:bidi="ar-SA"/>
        </w:rPr>
        <w:t xml:space="preserve"> Libraries.</w:t>
      </w:r>
    </w:p>
    <w:p w14:paraId="2D167A60" w14:textId="59B328DA" w:rsidR="00322606" w:rsidRPr="0075247F" w:rsidRDefault="00322606" w:rsidP="00322606">
      <w:pPr>
        <w:pStyle w:val="ListParagraph"/>
        <w:numPr>
          <w:ilvl w:val="0"/>
          <w:numId w:val="4"/>
        </w:numPr>
        <w:jc w:val="both"/>
        <w:rPr>
          <w:rFonts w:ascii="Times New Roman" w:hAnsi="Times New Roman"/>
          <w:b/>
        </w:rPr>
      </w:pPr>
      <w:r w:rsidRPr="0075247F">
        <w:rPr>
          <w:rFonts w:ascii="Times New Roman" w:hAnsi="Times New Roman"/>
          <w:b/>
        </w:rPr>
        <w:t>Verification</w:t>
      </w:r>
    </w:p>
    <w:p w14:paraId="5AA4A4A5" w14:textId="55579383" w:rsidR="00AE79DE" w:rsidRPr="008611CE" w:rsidRDefault="00322606" w:rsidP="008611CE">
      <w:pPr>
        <w:pStyle w:val="ListParagraph"/>
        <w:numPr>
          <w:ilvl w:val="1"/>
          <w:numId w:val="4"/>
        </w:numPr>
        <w:jc w:val="both"/>
        <w:rPr>
          <w:rFonts w:ascii="Times New Roman" w:hAnsi="Times New Roman"/>
          <w:snapToGrid w:val="0"/>
          <w:sz w:val="20"/>
          <w:szCs w:val="20"/>
          <w:lang w:val="en-GB" w:bidi="ar-SA"/>
        </w:rPr>
      </w:pPr>
      <w:r w:rsidRPr="00BE0828">
        <w:rPr>
          <w:rFonts w:ascii="Times New Roman" w:hAnsi="Times New Roman"/>
          <w:snapToGrid w:val="0"/>
          <w:sz w:val="20"/>
          <w:szCs w:val="20"/>
          <w:lang w:val="en-GB" w:bidi="ar-SA"/>
        </w:rPr>
        <w:t xml:space="preserve">System testing at L&amp;T </w:t>
      </w:r>
      <w:r w:rsidR="00AE0E02" w:rsidRPr="00BE0828">
        <w:rPr>
          <w:rFonts w:ascii="Times New Roman" w:hAnsi="Times New Roman"/>
          <w:snapToGrid w:val="0"/>
          <w:sz w:val="20"/>
          <w:szCs w:val="20"/>
          <w:lang w:val="en-GB" w:bidi="ar-SA"/>
        </w:rPr>
        <w:t xml:space="preserve">offshore </w:t>
      </w:r>
      <w:r w:rsidR="00AE0E02">
        <w:rPr>
          <w:rFonts w:ascii="Times New Roman" w:hAnsi="Times New Roman"/>
          <w:snapToGrid w:val="0"/>
          <w:sz w:val="20"/>
          <w:szCs w:val="20"/>
          <w:lang w:val="en-GB" w:bidi="ar-SA"/>
        </w:rPr>
        <w:t xml:space="preserve">and </w:t>
      </w:r>
      <w:r w:rsidR="00AE0E02" w:rsidRPr="00B826BC">
        <w:rPr>
          <w:rFonts w:ascii="Times New Roman" w:hAnsi="Times New Roman"/>
          <w:b/>
          <w:snapToGrid w:val="0"/>
          <w:sz w:val="20"/>
          <w:szCs w:val="20"/>
          <w:lang w:val="en-GB" w:bidi="ar-SA"/>
        </w:rPr>
        <w:t xml:space="preserve">CEAT </w:t>
      </w:r>
      <w:r w:rsidR="00FB61E7" w:rsidRPr="00B826BC">
        <w:rPr>
          <w:rFonts w:ascii="Times New Roman" w:hAnsi="Times New Roman"/>
          <w:b/>
          <w:snapToGrid w:val="0"/>
          <w:sz w:val="20"/>
          <w:szCs w:val="20"/>
          <w:lang w:val="en-GB" w:bidi="ar-SA"/>
        </w:rPr>
        <w:t>R&amp;D IT environment</w:t>
      </w:r>
      <w:r w:rsidR="00FB61E7">
        <w:rPr>
          <w:rFonts w:ascii="Times New Roman" w:hAnsi="Times New Roman"/>
          <w:snapToGrid w:val="0"/>
          <w:sz w:val="20"/>
          <w:szCs w:val="20"/>
          <w:lang w:val="en-GB" w:bidi="ar-SA"/>
        </w:rPr>
        <w:t xml:space="preserve"> </w:t>
      </w:r>
      <w:r w:rsidRPr="00BE0828">
        <w:rPr>
          <w:rFonts w:ascii="Times New Roman" w:hAnsi="Times New Roman"/>
          <w:snapToGrid w:val="0"/>
          <w:sz w:val="20"/>
          <w:szCs w:val="20"/>
          <w:lang w:val="en-GB" w:bidi="ar-SA"/>
        </w:rPr>
        <w:t xml:space="preserve">for </w:t>
      </w:r>
      <w:r w:rsidR="007430EA">
        <w:t xml:space="preserve">2-Wheeler Green </w:t>
      </w:r>
      <w:proofErr w:type="spellStart"/>
      <w:r w:rsidR="007430EA">
        <w:t>Tyre</w:t>
      </w:r>
      <w:proofErr w:type="spellEnd"/>
      <w:r w:rsidR="004E398F">
        <w:t xml:space="preserve"> Tread</w:t>
      </w:r>
      <w:r w:rsidR="007430EA">
        <w:t xml:space="preserve"> Profile Automation tool</w:t>
      </w:r>
      <w:r w:rsidR="00AE0E02">
        <w:rPr>
          <w:rFonts w:ascii="Times New Roman" w:hAnsi="Times New Roman"/>
          <w:snapToGrid w:val="0"/>
          <w:sz w:val="20"/>
          <w:szCs w:val="20"/>
          <w:lang w:val="en-GB" w:bidi="ar-SA"/>
        </w:rPr>
        <w:t>.</w:t>
      </w:r>
      <w:r w:rsidR="00FB61E7">
        <w:rPr>
          <w:rFonts w:ascii="Times New Roman" w:hAnsi="Times New Roman"/>
          <w:snapToGrid w:val="0"/>
          <w:sz w:val="20"/>
          <w:szCs w:val="20"/>
          <w:lang w:val="en-GB" w:bidi="ar-SA"/>
        </w:rPr>
        <w:t xml:space="preserve"> </w:t>
      </w:r>
      <w:r w:rsidR="00FB61E7" w:rsidRPr="00B826BC">
        <w:rPr>
          <w:rFonts w:ascii="Times New Roman" w:hAnsi="Times New Roman"/>
          <w:b/>
          <w:snapToGrid w:val="0"/>
          <w:sz w:val="20"/>
          <w:szCs w:val="20"/>
          <w:lang w:val="en-GB" w:bidi="ar-SA"/>
        </w:rPr>
        <w:t>With at least 3 successful test case development</w:t>
      </w:r>
      <w:r w:rsidR="00FB61E7">
        <w:rPr>
          <w:rFonts w:ascii="Times New Roman" w:hAnsi="Times New Roman"/>
          <w:snapToGrid w:val="0"/>
          <w:sz w:val="20"/>
          <w:szCs w:val="20"/>
          <w:lang w:val="en-GB" w:bidi="ar-SA"/>
        </w:rPr>
        <w:t>.</w:t>
      </w:r>
    </w:p>
    <w:p w14:paraId="744ADD81" w14:textId="5307F724" w:rsidR="000D10B2" w:rsidRDefault="000D10B2" w:rsidP="000D10B2">
      <w:pPr>
        <w:pStyle w:val="NormalIndent"/>
        <w:jc w:val="both"/>
      </w:pPr>
    </w:p>
    <w:p w14:paraId="06F27225" w14:textId="14B6A629" w:rsidR="000D10B2" w:rsidRPr="00695180" w:rsidRDefault="000D10B2" w:rsidP="000D10B2">
      <w:pPr>
        <w:pStyle w:val="Heading2"/>
        <w:tabs>
          <w:tab w:val="num" w:pos="700"/>
        </w:tabs>
        <w:spacing w:before="0" w:after="0"/>
        <w:ind w:left="700" w:hanging="700"/>
        <w:rPr>
          <w:rFonts w:ascii="Times New Roman" w:hAnsi="Times New Roman"/>
        </w:rPr>
      </w:pPr>
      <w:bookmarkStart w:id="16" w:name="_Toc502233320"/>
      <w:r w:rsidRPr="00695180">
        <w:t>Scope</w:t>
      </w:r>
      <w:r w:rsidRPr="00695180">
        <w:rPr>
          <w:rFonts w:ascii="Times New Roman" w:hAnsi="Times New Roman"/>
        </w:rPr>
        <w:t xml:space="preserve"> of the Project</w:t>
      </w:r>
      <w:r>
        <w:rPr>
          <w:rFonts w:ascii="Times New Roman" w:hAnsi="Times New Roman"/>
        </w:rPr>
        <w:t xml:space="preserve"> for </w:t>
      </w:r>
      <w:r w:rsidR="00594EAB">
        <w:rPr>
          <w:rFonts w:ascii="Times New Roman" w:hAnsi="Times New Roman"/>
        </w:rPr>
        <w:t>2-Wheeler Green Tyre Profile Automation Tool</w:t>
      </w:r>
      <w:bookmarkEnd w:id="16"/>
    </w:p>
    <w:p w14:paraId="1E11B19C" w14:textId="1E20F26D" w:rsidR="000D10B2" w:rsidRDefault="000D10B2" w:rsidP="000D10B2">
      <w:pPr>
        <w:pStyle w:val="NormalIndent"/>
        <w:ind w:left="700" w:firstLine="20"/>
        <w:jc w:val="both"/>
      </w:pPr>
      <w:r w:rsidRPr="0075247F">
        <w:t xml:space="preserve">As per our </w:t>
      </w:r>
      <w:r>
        <w:t xml:space="preserve">discussion and </w:t>
      </w:r>
      <w:r w:rsidRPr="0075247F">
        <w:t xml:space="preserve">understanding, </w:t>
      </w:r>
      <w:r>
        <w:t>the scope</w:t>
      </w:r>
      <w:r w:rsidR="00C82D9B">
        <w:t>/application steps are as</w:t>
      </w:r>
      <w:r>
        <w:t xml:space="preserve"> mentioned below:</w:t>
      </w:r>
    </w:p>
    <w:p w14:paraId="27D7820B" w14:textId="77777777" w:rsidR="000D10B2" w:rsidRDefault="000D10B2" w:rsidP="000D10B2">
      <w:pPr>
        <w:pStyle w:val="NormalIndent"/>
        <w:ind w:left="700" w:firstLine="20"/>
        <w:jc w:val="both"/>
      </w:pPr>
    </w:p>
    <w:p w14:paraId="273583EE" w14:textId="5283B22C" w:rsidR="00C34DF6" w:rsidRDefault="00C33F1B" w:rsidP="00C34DF6">
      <w:pPr>
        <w:pStyle w:val="NormalIndent"/>
        <w:jc w:val="both"/>
      </w:pPr>
      <w:r>
        <w:t xml:space="preserve">Step 1: </w:t>
      </w:r>
      <w:r w:rsidR="00C34DF6">
        <w:t>User selects the Tread Bottom Profile</w:t>
      </w:r>
      <w:r w:rsidR="0035023F">
        <w:t xml:space="preserve"> spline</w:t>
      </w:r>
      <w:r w:rsidR="00C34DF6">
        <w:t xml:space="preserve"> in NX Block Styler UI Selection. The Tread Bottom Profile</w:t>
      </w:r>
      <w:r w:rsidR="0035023F">
        <w:t xml:space="preserve"> spline </w:t>
      </w:r>
      <w:r w:rsidR="00C34DF6">
        <w:t>is as shown in below snap:</w:t>
      </w:r>
    </w:p>
    <w:p w14:paraId="738C9E51" w14:textId="77777777" w:rsidR="00C34DF6" w:rsidRDefault="00C34DF6" w:rsidP="00A0442C">
      <w:pPr>
        <w:pStyle w:val="NormalIndent"/>
        <w:ind w:firstLine="720"/>
        <w:jc w:val="both"/>
      </w:pPr>
    </w:p>
    <w:p w14:paraId="35933F13" w14:textId="1D25F853" w:rsidR="00EB3A6B" w:rsidRDefault="00C34DF6" w:rsidP="00C34DF6">
      <w:pPr>
        <w:pStyle w:val="NormalIndent"/>
        <w:ind w:left="0" w:firstLine="720"/>
        <w:jc w:val="center"/>
      </w:pPr>
      <w:r>
        <w:rPr>
          <w:noProof/>
          <w:lang w:val="en-IN" w:eastAsia="en-IN"/>
        </w:rPr>
        <w:drawing>
          <wp:inline distT="0" distB="0" distL="0" distR="0" wp14:anchorId="78475C83" wp14:editId="39877D16">
            <wp:extent cx="2319544" cy="15843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35"/>
                    <a:stretch/>
                  </pic:blipFill>
                  <pic:spPr bwMode="auto">
                    <a:xfrm>
                      <a:off x="0" y="0"/>
                      <a:ext cx="2336858" cy="1596151"/>
                    </a:xfrm>
                    <a:prstGeom prst="rect">
                      <a:avLst/>
                    </a:prstGeom>
                    <a:noFill/>
                    <a:ln>
                      <a:noFill/>
                    </a:ln>
                    <a:extLst>
                      <a:ext uri="{53640926-AAD7-44D8-BBD7-CCE9431645EC}">
                        <a14:shadowObscured xmlns:a14="http://schemas.microsoft.com/office/drawing/2010/main"/>
                      </a:ext>
                    </a:extLst>
                  </pic:spPr>
                </pic:pic>
              </a:graphicData>
            </a:graphic>
          </wp:inline>
        </w:drawing>
      </w:r>
    </w:p>
    <w:p w14:paraId="11BC414A" w14:textId="04A21577" w:rsidR="00690E44" w:rsidRDefault="00690E44" w:rsidP="00A0442C">
      <w:pPr>
        <w:pStyle w:val="NormalIndent"/>
        <w:ind w:firstLine="720"/>
        <w:jc w:val="both"/>
      </w:pPr>
    </w:p>
    <w:p w14:paraId="2290896D" w14:textId="2C22B52D" w:rsidR="00690E44" w:rsidRDefault="00690E44" w:rsidP="0035023F">
      <w:pPr>
        <w:pStyle w:val="NormalIndent"/>
        <w:jc w:val="both"/>
      </w:pPr>
      <w:r>
        <w:t xml:space="preserve">Step 2: </w:t>
      </w:r>
      <w:r w:rsidR="0035023F">
        <w:t>User selects the NSD Profile spline in NX Block Styler UI Selection. The NSD Profile spline is as shown in below snap:</w:t>
      </w:r>
    </w:p>
    <w:p w14:paraId="4A8D4BB3" w14:textId="319D3464" w:rsidR="0035023F" w:rsidRDefault="0035023F" w:rsidP="0035023F">
      <w:pPr>
        <w:pStyle w:val="NormalIndent"/>
        <w:jc w:val="both"/>
      </w:pPr>
    </w:p>
    <w:p w14:paraId="76EFA3D6" w14:textId="35DEE006" w:rsidR="0035023F" w:rsidRDefault="0035023F" w:rsidP="0035023F">
      <w:pPr>
        <w:pStyle w:val="NormalIndent"/>
        <w:ind w:left="3510"/>
        <w:jc w:val="both"/>
      </w:pPr>
      <w:r>
        <w:rPr>
          <w:noProof/>
          <w:lang w:val="en-IN" w:eastAsia="en-IN"/>
        </w:rPr>
        <w:drawing>
          <wp:inline distT="0" distB="0" distL="0" distR="0" wp14:anchorId="6A7E8A95" wp14:editId="60535C3E">
            <wp:extent cx="2340591" cy="1539862"/>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589" cy="1548413"/>
                    </a:xfrm>
                    <a:prstGeom prst="rect">
                      <a:avLst/>
                    </a:prstGeom>
                    <a:noFill/>
                    <a:ln>
                      <a:noFill/>
                    </a:ln>
                  </pic:spPr>
                </pic:pic>
              </a:graphicData>
            </a:graphic>
          </wp:inline>
        </w:drawing>
      </w:r>
    </w:p>
    <w:p w14:paraId="591E2788" w14:textId="1F277C44" w:rsidR="00690E44" w:rsidRDefault="00690E44" w:rsidP="00A0442C">
      <w:pPr>
        <w:pStyle w:val="NormalIndent"/>
        <w:ind w:firstLine="720"/>
        <w:jc w:val="both"/>
      </w:pPr>
    </w:p>
    <w:p w14:paraId="18DAA491" w14:textId="4DE22E21" w:rsidR="00690E44" w:rsidRDefault="00690E44" w:rsidP="00690E44">
      <w:pPr>
        <w:pStyle w:val="NormalIndent"/>
        <w:jc w:val="both"/>
      </w:pPr>
      <w:r>
        <w:t xml:space="preserve">Step 3: </w:t>
      </w:r>
      <w:r w:rsidR="008945EF">
        <w:t>User selects the Tread Top Profile spline in NX Block Styler UI Selection. The Tread Top Profile spline is as shown in below snap:</w:t>
      </w:r>
    </w:p>
    <w:p w14:paraId="16E81230" w14:textId="25369B00" w:rsidR="00690E44" w:rsidRDefault="001030E5" w:rsidP="001030E5">
      <w:pPr>
        <w:pStyle w:val="NormalIndent"/>
        <w:ind w:left="3510"/>
        <w:jc w:val="both"/>
      </w:pPr>
      <w:r>
        <w:rPr>
          <w:noProof/>
          <w:lang w:val="en-IN" w:eastAsia="en-IN"/>
        </w:rPr>
        <w:lastRenderedPageBreak/>
        <w:drawing>
          <wp:inline distT="0" distB="0" distL="0" distR="0" wp14:anchorId="1F72F3CD" wp14:editId="2AA0C083">
            <wp:extent cx="2381534" cy="214492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1274" cy="2153699"/>
                    </a:xfrm>
                    <a:prstGeom prst="rect">
                      <a:avLst/>
                    </a:prstGeom>
                    <a:noFill/>
                    <a:ln>
                      <a:noFill/>
                    </a:ln>
                  </pic:spPr>
                </pic:pic>
              </a:graphicData>
            </a:graphic>
          </wp:inline>
        </w:drawing>
      </w:r>
    </w:p>
    <w:p w14:paraId="6E0BC919" w14:textId="77777777" w:rsidR="00690E44" w:rsidRDefault="00690E44" w:rsidP="00690E44">
      <w:pPr>
        <w:pStyle w:val="NormalIndent"/>
        <w:ind w:firstLine="720"/>
        <w:jc w:val="both"/>
      </w:pPr>
    </w:p>
    <w:p w14:paraId="32B33F6B" w14:textId="78F757E9" w:rsidR="00690E44" w:rsidRDefault="00690E44" w:rsidP="00690E44">
      <w:pPr>
        <w:pStyle w:val="NormalIndent"/>
        <w:jc w:val="both"/>
      </w:pPr>
      <w:r>
        <w:t xml:space="preserve">Step 4: </w:t>
      </w:r>
      <w:r w:rsidR="00F20014">
        <w:t>User selects the Side Wall Outer Profile spline in NX Block Styler UI Selection. The Side Wall Outer Profile spline is as shown in below snap:</w:t>
      </w:r>
    </w:p>
    <w:p w14:paraId="43F470DE" w14:textId="77777777" w:rsidR="00172877" w:rsidRDefault="00172877" w:rsidP="00690E44">
      <w:pPr>
        <w:pStyle w:val="NormalIndent"/>
        <w:jc w:val="both"/>
      </w:pPr>
    </w:p>
    <w:p w14:paraId="2194CC4E" w14:textId="221AA2D3" w:rsidR="00690E44" w:rsidRDefault="00172877" w:rsidP="00172877">
      <w:pPr>
        <w:pStyle w:val="NormalIndent"/>
        <w:ind w:left="2790" w:firstLine="720"/>
        <w:jc w:val="both"/>
      </w:pPr>
      <w:r>
        <w:rPr>
          <w:noProof/>
          <w:lang w:val="en-IN" w:eastAsia="en-IN"/>
        </w:rPr>
        <w:drawing>
          <wp:inline distT="0" distB="0" distL="0" distR="0" wp14:anchorId="34939AA2" wp14:editId="51C2A04D">
            <wp:extent cx="2381250" cy="2041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9340" cy="2057146"/>
                    </a:xfrm>
                    <a:prstGeom prst="rect">
                      <a:avLst/>
                    </a:prstGeom>
                    <a:noFill/>
                    <a:ln>
                      <a:noFill/>
                    </a:ln>
                  </pic:spPr>
                </pic:pic>
              </a:graphicData>
            </a:graphic>
          </wp:inline>
        </w:drawing>
      </w:r>
    </w:p>
    <w:p w14:paraId="0DD69D3C" w14:textId="0F918897" w:rsidR="00690E44" w:rsidRDefault="00690E44" w:rsidP="00690E44">
      <w:pPr>
        <w:pStyle w:val="NormalIndent"/>
        <w:ind w:firstLine="720"/>
        <w:jc w:val="both"/>
      </w:pPr>
    </w:p>
    <w:p w14:paraId="261EDE10" w14:textId="58E383B8" w:rsidR="00690E44" w:rsidRDefault="00690E44" w:rsidP="00690E44">
      <w:pPr>
        <w:pStyle w:val="NormalIndent"/>
        <w:jc w:val="both"/>
      </w:pPr>
      <w:r>
        <w:t xml:space="preserve">Step 5: </w:t>
      </w:r>
      <w:r w:rsidR="00BF4D09">
        <w:t xml:space="preserve">Based on the Length of each division entered by user in the custom windows user interface field, the Tread Bottom Profile spline will be divided into divisions </w:t>
      </w:r>
      <w:r w:rsidR="00CD0A2C">
        <w:t xml:space="preserve">based on Length </w:t>
      </w:r>
      <w:r w:rsidR="00BF4D09">
        <w:t>and will be marked using NX Point Set Feature. Kindly refer the below snap for an example:</w:t>
      </w:r>
    </w:p>
    <w:p w14:paraId="43E9041D" w14:textId="1572CF52" w:rsidR="00BF4D09" w:rsidRDefault="00BF4D09" w:rsidP="00690E44">
      <w:pPr>
        <w:pStyle w:val="NormalIndent"/>
        <w:jc w:val="both"/>
      </w:pPr>
    </w:p>
    <w:p w14:paraId="70882A31" w14:textId="245C0745" w:rsidR="00BF4D09" w:rsidRDefault="00BF4D09" w:rsidP="00BF4D09">
      <w:pPr>
        <w:pStyle w:val="NormalIndent"/>
        <w:ind w:left="3510"/>
        <w:jc w:val="both"/>
      </w:pPr>
      <w:r>
        <w:rPr>
          <w:noProof/>
          <w:lang w:val="en-IN" w:eastAsia="en-IN"/>
        </w:rPr>
        <w:drawing>
          <wp:inline distT="0" distB="0" distL="0" distR="0" wp14:anchorId="31082968" wp14:editId="7CE932FB">
            <wp:extent cx="2449007" cy="209946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8553" cy="2107645"/>
                    </a:xfrm>
                    <a:prstGeom prst="rect">
                      <a:avLst/>
                    </a:prstGeom>
                    <a:noFill/>
                    <a:ln>
                      <a:noFill/>
                    </a:ln>
                  </pic:spPr>
                </pic:pic>
              </a:graphicData>
            </a:graphic>
          </wp:inline>
        </w:drawing>
      </w:r>
    </w:p>
    <w:p w14:paraId="16ABADD7" w14:textId="3DAC1621" w:rsidR="000C0736" w:rsidRDefault="000C0736" w:rsidP="00690E44">
      <w:pPr>
        <w:pStyle w:val="NormalIndent"/>
        <w:ind w:firstLine="720"/>
        <w:jc w:val="both"/>
      </w:pPr>
    </w:p>
    <w:p w14:paraId="0DD9D67E" w14:textId="4531DFDB" w:rsidR="00AA22A1" w:rsidRDefault="00AA22A1" w:rsidP="00690E44">
      <w:pPr>
        <w:pStyle w:val="NormalIndent"/>
        <w:ind w:firstLine="720"/>
        <w:jc w:val="both"/>
      </w:pPr>
    </w:p>
    <w:p w14:paraId="25659E84" w14:textId="588D6CA0" w:rsidR="00AA22A1" w:rsidRDefault="00AA22A1" w:rsidP="00690E44">
      <w:pPr>
        <w:pStyle w:val="NormalIndent"/>
        <w:ind w:firstLine="720"/>
        <w:jc w:val="both"/>
      </w:pPr>
    </w:p>
    <w:p w14:paraId="448D235F" w14:textId="64779807" w:rsidR="00AA22A1" w:rsidRDefault="00AA22A1" w:rsidP="00690E44">
      <w:pPr>
        <w:pStyle w:val="NormalIndent"/>
        <w:ind w:firstLine="720"/>
        <w:jc w:val="both"/>
      </w:pPr>
    </w:p>
    <w:p w14:paraId="6CC77438" w14:textId="77777777" w:rsidR="00385AF4" w:rsidRDefault="00385AF4" w:rsidP="00AA22A1">
      <w:pPr>
        <w:pStyle w:val="NormalIndent"/>
        <w:jc w:val="both"/>
      </w:pPr>
    </w:p>
    <w:p w14:paraId="343DDCFD" w14:textId="0F91ECD2" w:rsidR="00A72F87" w:rsidRDefault="00AA22A1" w:rsidP="00AA22A1">
      <w:pPr>
        <w:pStyle w:val="NormalIndent"/>
        <w:jc w:val="both"/>
      </w:pPr>
      <w:r>
        <w:t xml:space="preserve">Step 6: </w:t>
      </w:r>
      <w:r w:rsidR="00A72F87">
        <w:t>From each created Division Point on Tread Bottom Profile Spline</w:t>
      </w:r>
      <w:r w:rsidR="00DA3F75">
        <w:t>, follow the below steps</w:t>
      </w:r>
      <w:r w:rsidR="00A72F87">
        <w:t>:</w:t>
      </w:r>
    </w:p>
    <w:p w14:paraId="5B101F5B" w14:textId="180ACDD3" w:rsidR="00AA22A1" w:rsidRDefault="00A72F87" w:rsidP="00544166">
      <w:pPr>
        <w:pStyle w:val="NormalIndent"/>
        <w:numPr>
          <w:ilvl w:val="0"/>
          <w:numId w:val="41"/>
        </w:numPr>
        <w:jc w:val="both"/>
      </w:pPr>
      <w:r>
        <w:t xml:space="preserve">Create Perpendicular line (Normal Line) to Tread Top Profile Spline. This needs to be completed for entire Tread Top </w:t>
      </w:r>
      <w:r w:rsidR="00544166">
        <w:t xml:space="preserve">Profile </w:t>
      </w:r>
      <w:r>
        <w:t xml:space="preserve">Spline </w:t>
      </w:r>
      <w:r w:rsidR="00544166">
        <w:t>and should be stopped once Tread Top Profile Spline ends</w:t>
      </w:r>
      <w:r w:rsidR="006A734C">
        <w:t xml:space="preserve"> towards bottom side</w:t>
      </w:r>
      <w:r w:rsidR="00544166">
        <w:t>.</w:t>
      </w:r>
    </w:p>
    <w:p w14:paraId="07CEB4EF" w14:textId="5CAFD119" w:rsidR="00544166" w:rsidRDefault="00544166" w:rsidP="00544166">
      <w:pPr>
        <w:pStyle w:val="NormalIndent"/>
        <w:numPr>
          <w:ilvl w:val="0"/>
          <w:numId w:val="41"/>
        </w:numPr>
        <w:jc w:val="both"/>
      </w:pPr>
      <w:r>
        <w:t>Create Perpendicular line (Normal Line) to Side Wall Outer Profile Spline. This needs to be completed for entire Side Wall Outer Profile Spline and should be stopped once Side Wall Outer Profile Spline ends</w:t>
      </w:r>
      <w:r w:rsidR="006A734C">
        <w:t xml:space="preserve"> towards bottom side</w:t>
      </w:r>
      <w:r>
        <w:t>. This step will be carried out once perpendicular line creation on Tread Top Profile Spline is completed.</w:t>
      </w:r>
    </w:p>
    <w:p w14:paraId="69401DE0" w14:textId="77777777" w:rsidR="005D359F" w:rsidRDefault="005D359F" w:rsidP="005D359F">
      <w:pPr>
        <w:pStyle w:val="NormalIndent"/>
        <w:numPr>
          <w:ilvl w:val="0"/>
          <w:numId w:val="41"/>
        </w:numPr>
        <w:jc w:val="both"/>
      </w:pPr>
      <w:r>
        <w:t>Kindly refer the below snap for example:</w:t>
      </w:r>
    </w:p>
    <w:p w14:paraId="2D70C81C" w14:textId="002D9ED1" w:rsidR="005D359F" w:rsidRDefault="005D359F" w:rsidP="005D359F">
      <w:pPr>
        <w:pStyle w:val="NormalIndent"/>
        <w:jc w:val="both"/>
      </w:pPr>
    </w:p>
    <w:p w14:paraId="71326B53" w14:textId="01F64B07" w:rsidR="00E541F1" w:rsidRDefault="00E541F1" w:rsidP="00E541F1">
      <w:pPr>
        <w:pStyle w:val="NormalIndent"/>
        <w:jc w:val="center"/>
      </w:pPr>
      <w:r>
        <w:rPr>
          <w:noProof/>
          <w:lang w:val="en-IN" w:eastAsia="en-IN"/>
        </w:rPr>
        <w:drawing>
          <wp:inline distT="0" distB="0" distL="0" distR="0" wp14:anchorId="4C0FC117" wp14:editId="7570D73B">
            <wp:extent cx="3990205" cy="31016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925" cy="3109978"/>
                    </a:xfrm>
                    <a:prstGeom prst="rect">
                      <a:avLst/>
                    </a:prstGeom>
                    <a:noFill/>
                    <a:ln>
                      <a:noFill/>
                    </a:ln>
                  </pic:spPr>
                </pic:pic>
              </a:graphicData>
            </a:graphic>
          </wp:inline>
        </w:drawing>
      </w:r>
    </w:p>
    <w:p w14:paraId="0C100500" w14:textId="0ADD123B" w:rsidR="00544166" w:rsidRDefault="00544166" w:rsidP="00A72F87">
      <w:pPr>
        <w:pStyle w:val="NormalIndent"/>
        <w:jc w:val="both"/>
      </w:pPr>
    </w:p>
    <w:p w14:paraId="5E111DE6" w14:textId="33E6A31F" w:rsidR="009F74A7" w:rsidRDefault="009F74A7" w:rsidP="00A72F87">
      <w:pPr>
        <w:pStyle w:val="NormalIndent"/>
        <w:jc w:val="both"/>
      </w:pPr>
    </w:p>
    <w:p w14:paraId="6A2E12F5" w14:textId="77777777" w:rsidR="000610BB" w:rsidRDefault="00647351" w:rsidP="00647351">
      <w:pPr>
        <w:pStyle w:val="NormalIndent"/>
        <w:jc w:val="both"/>
      </w:pPr>
      <w:r>
        <w:t xml:space="preserve">Step 7: </w:t>
      </w:r>
      <w:r w:rsidR="000610BB">
        <w:t>Below mentioned parameters will be stored in the class structure in the code respectively:</w:t>
      </w:r>
    </w:p>
    <w:p w14:paraId="16AE16AC" w14:textId="101A9DD0" w:rsidR="000610BB" w:rsidRDefault="000610BB" w:rsidP="00E0240B">
      <w:pPr>
        <w:pStyle w:val="NormalIndent"/>
        <w:numPr>
          <w:ilvl w:val="0"/>
          <w:numId w:val="42"/>
        </w:numPr>
        <w:jc w:val="both"/>
      </w:pPr>
      <w:r>
        <w:t xml:space="preserve">Length of each curve division (using the </w:t>
      </w:r>
      <w:r w:rsidR="00F53653">
        <w:t xml:space="preserve">mathematical </w:t>
      </w:r>
      <w:r>
        <w:t xml:space="preserve">curve length formulae) </w:t>
      </w:r>
      <w:r w:rsidR="00F53653">
        <w:t>present</w:t>
      </w:r>
      <w:r>
        <w:t xml:space="preserve"> on Tread </w:t>
      </w:r>
      <w:r w:rsidR="00FB61E7">
        <w:t xml:space="preserve">Top </w:t>
      </w:r>
      <w:r>
        <w:t>Profile Spline</w:t>
      </w:r>
      <w:r w:rsidR="000E050D">
        <w:t>. The length of Tread Top Profile Spline will be equal to TDW Length.</w:t>
      </w:r>
    </w:p>
    <w:p w14:paraId="7528314B" w14:textId="7D088BA1" w:rsidR="00647351" w:rsidRDefault="00CE534B" w:rsidP="00E0240B">
      <w:pPr>
        <w:pStyle w:val="NormalIndent"/>
        <w:numPr>
          <w:ilvl w:val="0"/>
          <w:numId w:val="42"/>
        </w:numPr>
        <w:jc w:val="both"/>
      </w:pPr>
      <w:r>
        <w:t xml:space="preserve">Measure the length of </w:t>
      </w:r>
      <w:r w:rsidR="00BE033C">
        <w:t>each Perpendicular line</w:t>
      </w:r>
      <w:r>
        <w:t xml:space="preserve"> created </w:t>
      </w:r>
      <w:r w:rsidR="00333EEB">
        <w:t>at N</w:t>
      </w:r>
      <w:r>
        <w:t>ormal to Tread Top Profile Spline and Sidewall Outer Profile Spline</w:t>
      </w:r>
      <w:r w:rsidR="00F31D97">
        <w:t xml:space="preserve"> from each </w:t>
      </w:r>
      <w:r w:rsidR="00953D85">
        <w:t>D</w:t>
      </w:r>
      <w:r w:rsidR="00F31D97">
        <w:t xml:space="preserve">ivision </w:t>
      </w:r>
      <w:r w:rsidR="00811A90">
        <w:t>P</w:t>
      </w:r>
      <w:r w:rsidR="00F31D97">
        <w:t>oint</w:t>
      </w:r>
      <w:r w:rsidR="006C3AD5">
        <w:t xml:space="preserve"> as shown in magenta </w:t>
      </w:r>
      <w:proofErr w:type="spellStart"/>
      <w:r w:rsidR="006C3AD5">
        <w:t>color</w:t>
      </w:r>
      <w:proofErr w:type="spellEnd"/>
      <w:r w:rsidR="006C3AD5">
        <w:t xml:space="preserve"> in above image</w:t>
      </w:r>
      <w:r w:rsidR="003B4812">
        <w:t>.</w:t>
      </w:r>
    </w:p>
    <w:p w14:paraId="320CB042" w14:textId="2F0829CC" w:rsidR="009F74A7" w:rsidRDefault="009F74A7" w:rsidP="00A72F87">
      <w:pPr>
        <w:pStyle w:val="NormalIndent"/>
        <w:jc w:val="both"/>
      </w:pPr>
    </w:p>
    <w:p w14:paraId="6738488E" w14:textId="5FBECF62" w:rsidR="009F74A7" w:rsidRDefault="002514F3" w:rsidP="00A72F87">
      <w:pPr>
        <w:pStyle w:val="NormalIndent"/>
        <w:jc w:val="both"/>
      </w:pPr>
      <w:r>
        <w:t xml:space="preserve">After this step, the necessary activities </w:t>
      </w:r>
      <w:r w:rsidR="00DE48FF">
        <w:t xml:space="preserve">on the bottom </w:t>
      </w:r>
      <w:r w:rsidR="002063C0">
        <w:t>half</w:t>
      </w:r>
      <w:r w:rsidR="00DE48FF">
        <w:t xml:space="preserve"> of 2-Wheeler Profile </w:t>
      </w:r>
      <w:r w:rsidR="002063C0">
        <w:t xml:space="preserve">Part </w:t>
      </w:r>
      <w:r w:rsidR="00DE48FF">
        <w:t xml:space="preserve">will be completed. Now </w:t>
      </w:r>
      <w:proofErr w:type="gramStart"/>
      <w:r w:rsidR="00DE48FF">
        <w:t>similar to</w:t>
      </w:r>
      <w:proofErr w:type="gramEnd"/>
      <w:r w:rsidR="00DE48FF">
        <w:t xml:space="preserve"> Tread Profile Generation, the necessary Land and &amp; %Land needs to be calculated </w:t>
      </w:r>
      <w:r w:rsidR="00C34EBC">
        <w:t xml:space="preserve">for excel and profile generation </w:t>
      </w:r>
      <w:r w:rsidR="00DE48FF">
        <w:t>as per the further steps.</w:t>
      </w:r>
    </w:p>
    <w:p w14:paraId="057E1F52" w14:textId="77777777" w:rsidR="008B6F5E" w:rsidRDefault="008B6F5E" w:rsidP="00A72F87">
      <w:pPr>
        <w:pStyle w:val="NormalIndent"/>
        <w:jc w:val="both"/>
      </w:pPr>
    </w:p>
    <w:p w14:paraId="0C9EE260" w14:textId="76EB7AC8" w:rsidR="008B6F5E" w:rsidRDefault="008B6F5E" w:rsidP="008B6F5E">
      <w:pPr>
        <w:pStyle w:val="NormalIndent"/>
        <w:jc w:val="both"/>
      </w:pPr>
      <w:r>
        <w:t xml:space="preserve">Step 8: </w:t>
      </w:r>
      <w:r w:rsidR="004A0BA0">
        <w:t xml:space="preserve">User </w:t>
      </w:r>
      <w:r w:rsidR="000E37E2">
        <w:t>will select</w:t>
      </w:r>
      <w:r w:rsidR="004A0BA0">
        <w:t xml:space="preserve"> the “TDW/2” line in NX Block Styler u</w:t>
      </w:r>
      <w:r w:rsidR="004243B5">
        <w:t>ser interface. The validation for user</w:t>
      </w:r>
      <w:r w:rsidR="004A0BA0">
        <w:t xml:space="preserve"> selection will be that the “TDW/2” should be of </w:t>
      </w:r>
      <w:r w:rsidR="004243B5">
        <w:t>L</w:t>
      </w:r>
      <w:r w:rsidR="004A0BA0">
        <w:t xml:space="preserve">ine type and not </w:t>
      </w:r>
      <w:r w:rsidR="004243B5">
        <w:t>S</w:t>
      </w:r>
      <w:r w:rsidR="004A0BA0">
        <w:t>pline.</w:t>
      </w:r>
      <w:r w:rsidR="00B22511">
        <w:t xml:space="preserve"> Below is the snap of “TDW/2” for user reference:</w:t>
      </w:r>
    </w:p>
    <w:p w14:paraId="1A8DE355" w14:textId="0A5B4F04" w:rsidR="00D9023F" w:rsidRDefault="00D9023F" w:rsidP="008B6F5E">
      <w:pPr>
        <w:pStyle w:val="NormalIndent"/>
        <w:jc w:val="both"/>
      </w:pPr>
    </w:p>
    <w:p w14:paraId="6BF315F5" w14:textId="6507C454" w:rsidR="00D9023F" w:rsidRDefault="003D101E" w:rsidP="003D101E">
      <w:pPr>
        <w:pStyle w:val="NormalIndent"/>
        <w:jc w:val="center"/>
      </w:pPr>
      <w:r>
        <w:rPr>
          <w:noProof/>
          <w:lang w:val="en-IN" w:eastAsia="en-IN"/>
        </w:rPr>
        <w:lastRenderedPageBreak/>
        <w:drawing>
          <wp:inline distT="0" distB="0" distL="0" distR="0" wp14:anchorId="4EAA3952" wp14:editId="5E78C778">
            <wp:extent cx="3696014" cy="224576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5229" cy="2257442"/>
                    </a:xfrm>
                    <a:prstGeom prst="rect">
                      <a:avLst/>
                    </a:prstGeom>
                    <a:noFill/>
                    <a:ln>
                      <a:noFill/>
                    </a:ln>
                  </pic:spPr>
                </pic:pic>
              </a:graphicData>
            </a:graphic>
          </wp:inline>
        </w:drawing>
      </w:r>
    </w:p>
    <w:p w14:paraId="1D492279" w14:textId="77777777" w:rsidR="008B6F5E" w:rsidRDefault="008B6F5E" w:rsidP="00A72F87">
      <w:pPr>
        <w:pStyle w:val="NormalIndent"/>
        <w:jc w:val="both"/>
      </w:pPr>
    </w:p>
    <w:p w14:paraId="6047AEF2" w14:textId="6BD9BF88" w:rsidR="00BF4D09" w:rsidRDefault="00670DEC" w:rsidP="004B3037">
      <w:pPr>
        <w:pStyle w:val="NormalIndent"/>
        <w:jc w:val="both"/>
      </w:pPr>
      <w:r>
        <w:t xml:space="preserve">Step 8: </w:t>
      </w:r>
      <w:r w:rsidR="004B3037">
        <w:t>User will select the Bottom Pitch line in NX Block Styler user interface. The validation for user selection will be that the Bottom Pitch Line should be of Line type and not Spline. Below is the snap of Bottom Pitch Line for user reference:</w:t>
      </w:r>
    </w:p>
    <w:p w14:paraId="1B95C3B6" w14:textId="74B94CA1" w:rsidR="00266F45" w:rsidRDefault="00266F45" w:rsidP="004B3037">
      <w:pPr>
        <w:pStyle w:val="NormalIndent"/>
        <w:jc w:val="both"/>
      </w:pPr>
    </w:p>
    <w:p w14:paraId="03BDA0BF" w14:textId="7DB0BA71" w:rsidR="00266F45" w:rsidRDefault="00DB5891" w:rsidP="00DB5891">
      <w:pPr>
        <w:pStyle w:val="NormalIndent"/>
        <w:jc w:val="center"/>
      </w:pPr>
      <w:r>
        <w:rPr>
          <w:noProof/>
          <w:lang w:val="en-IN" w:eastAsia="en-IN"/>
        </w:rPr>
        <w:drawing>
          <wp:inline distT="0" distB="0" distL="0" distR="0" wp14:anchorId="1BC23E46" wp14:editId="51E04475">
            <wp:extent cx="3673754" cy="2091173"/>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406" cy="2103498"/>
                    </a:xfrm>
                    <a:prstGeom prst="rect">
                      <a:avLst/>
                    </a:prstGeom>
                    <a:noFill/>
                    <a:ln>
                      <a:noFill/>
                    </a:ln>
                  </pic:spPr>
                </pic:pic>
              </a:graphicData>
            </a:graphic>
          </wp:inline>
        </w:drawing>
      </w:r>
    </w:p>
    <w:p w14:paraId="0A73E3B3" w14:textId="285C1A67" w:rsidR="00B967D6" w:rsidRDefault="00B967D6" w:rsidP="00690E44">
      <w:pPr>
        <w:pStyle w:val="NormalIndent"/>
        <w:ind w:firstLine="720"/>
        <w:jc w:val="both"/>
      </w:pPr>
    </w:p>
    <w:p w14:paraId="706DB03D" w14:textId="7C5DB5BE" w:rsidR="00060EF0" w:rsidRDefault="00060EF0" w:rsidP="00690E44">
      <w:pPr>
        <w:pStyle w:val="NormalIndent"/>
        <w:ind w:firstLine="720"/>
        <w:jc w:val="both"/>
      </w:pPr>
    </w:p>
    <w:p w14:paraId="4CCB1E75" w14:textId="538CE47B" w:rsidR="00060EF0" w:rsidRDefault="00A93926" w:rsidP="00900F55">
      <w:pPr>
        <w:pStyle w:val="NormalIndent"/>
        <w:jc w:val="both"/>
      </w:pPr>
      <w:r>
        <w:t xml:space="preserve">Step 9: User will select the </w:t>
      </w:r>
      <w:r w:rsidR="001D646A">
        <w:t>Top</w:t>
      </w:r>
      <w:r>
        <w:t xml:space="preserve"> Pitch line in NX Block Styler user interface. The validation for user selection will be that the </w:t>
      </w:r>
      <w:r w:rsidR="001D646A">
        <w:t>Top</w:t>
      </w:r>
      <w:r>
        <w:t xml:space="preserve"> Pitch Line should be of Line type and not Spline. Below is the snap of </w:t>
      </w:r>
      <w:r w:rsidR="001D646A">
        <w:t>Top</w:t>
      </w:r>
      <w:r>
        <w:t xml:space="preserve"> Pitch Line for user reference:</w:t>
      </w:r>
    </w:p>
    <w:p w14:paraId="74F0814C" w14:textId="2B9DC01F" w:rsidR="00900F55" w:rsidRDefault="00900F55" w:rsidP="00900F55">
      <w:pPr>
        <w:pStyle w:val="NormalIndent"/>
        <w:jc w:val="center"/>
      </w:pPr>
      <w:r>
        <w:rPr>
          <w:noProof/>
          <w:snapToGrid/>
          <w:lang w:val="en-IN" w:eastAsia="en-IN"/>
        </w:rPr>
        <w:drawing>
          <wp:inline distT="0" distB="0" distL="0" distR="0" wp14:anchorId="2B4FECE3" wp14:editId="3725FFE9">
            <wp:extent cx="3658172" cy="228234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9145" cy="2289188"/>
                    </a:xfrm>
                    <a:prstGeom prst="rect">
                      <a:avLst/>
                    </a:prstGeom>
                  </pic:spPr>
                </pic:pic>
              </a:graphicData>
            </a:graphic>
          </wp:inline>
        </w:drawing>
      </w:r>
    </w:p>
    <w:p w14:paraId="5DE03BA7" w14:textId="4B837398" w:rsidR="00B473C0" w:rsidRDefault="00B473C0" w:rsidP="00900F55">
      <w:pPr>
        <w:pStyle w:val="NormalIndent"/>
        <w:jc w:val="center"/>
      </w:pPr>
    </w:p>
    <w:p w14:paraId="10F9EE5E" w14:textId="77777777" w:rsidR="00020D16" w:rsidRDefault="00490AC1" w:rsidP="00490AC1">
      <w:pPr>
        <w:pStyle w:val="NormalIndent"/>
      </w:pPr>
      <w:r>
        <w:lastRenderedPageBreak/>
        <w:t xml:space="preserve">Step 10: </w:t>
      </w:r>
      <w:r w:rsidR="005D3549">
        <w:t xml:space="preserve">Automation Tool will now fetch the “TDW/2” line </w:t>
      </w:r>
      <w:r w:rsidR="00B35228">
        <w:t>selected by user and create</w:t>
      </w:r>
      <w:r w:rsidR="005D3549">
        <w:t xml:space="preserve"> divisions on the line with the help of NX OOTB Point Set/Point feature. </w:t>
      </w:r>
    </w:p>
    <w:p w14:paraId="1C639120" w14:textId="1857AFC2" w:rsidR="00020D16" w:rsidRDefault="00811178" w:rsidP="00020D16">
      <w:pPr>
        <w:pStyle w:val="NormalIndent"/>
        <w:numPr>
          <w:ilvl w:val="0"/>
          <w:numId w:val="43"/>
        </w:numPr>
      </w:pPr>
      <w:r>
        <w:t xml:space="preserve">The length </w:t>
      </w:r>
      <w:r w:rsidR="00020D16">
        <w:t xml:space="preserve">between </w:t>
      </w:r>
      <w:r>
        <w:t xml:space="preserve">each division </w:t>
      </w:r>
      <w:r w:rsidR="00C17FD6">
        <w:t xml:space="preserve">on “TDW/2” line </w:t>
      </w:r>
      <w:r>
        <w:t xml:space="preserve">should be same as that of </w:t>
      </w:r>
      <w:r w:rsidR="00020D16">
        <w:t xml:space="preserve">respective </w:t>
      </w:r>
      <w:r>
        <w:t xml:space="preserve">curve length </w:t>
      </w:r>
      <w:r w:rsidR="00020D16">
        <w:t xml:space="preserve">between </w:t>
      </w:r>
      <w:r w:rsidR="00C17FD6">
        <w:t>division</w:t>
      </w:r>
      <w:r w:rsidR="00020D16">
        <w:t>s</w:t>
      </w:r>
      <w:r w:rsidR="00C17FD6">
        <w:t xml:space="preserve"> </w:t>
      </w:r>
      <w:r>
        <w:t>calc</w:t>
      </w:r>
      <w:r w:rsidR="000C77DC">
        <w:t xml:space="preserve">ulated </w:t>
      </w:r>
      <w:r w:rsidR="00C17FD6">
        <w:t>from bottom half of 2-Wheeler Profile Part.</w:t>
      </w:r>
      <w:r w:rsidR="00020D16">
        <w:t xml:space="preserve"> </w:t>
      </w:r>
    </w:p>
    <w:p w14:paraId="238D8E0D" w14:textId="2B981567" w:rsidR="00F64565" w:rsidRDefault="00020D16" w:rsidP="00F64565">
      <w:pPr>
        <w:pStyle w:val="NormalIndent"/>
        <w:numPr>
          <w:ilvl w:val="0"/>
          <w:numId w:val="43"/>
        </w:numPr>
      </w:pPr>
      <w:r>
        <w:t>The curve length between divisions should only be considered till the end of Tread Top Profile Spline.</w:t>
      </w:r>
    </w:p>
    <w:p w14:paraId="0479D475" w14:textId="53ECE8A6" w:rsidR="00F64565" w:rsidRDefault="00F64565" w:rsidP="00F64565">
      <w:pPr>
        <w:pStyle w:val="NormalIndent"/>
        <w:numPr>
          <w:ilvl w:val="0"/>
          <w:numId w:val="43"/>
        </w:numPr>
      </w:pPr>
      <w:r>
        <w:t xml:space="preserve">Based on the </w:t>
      </w:r>
      <w:proofErr w:type="gramStart"/>
      <w:r w:rsidR="00A7601C">
        <w:t xml:space="preserve">above </w:t>
      </w:r>
      <w:r w:rsidR="00DC6164">
        <w:t>mentioned</w:t>
      </w:r>
      <w:proofErr w:type="gramEnd"/>
      <w:r>
        <w:t xml:space="preserve"> </w:t>
      </w:r>
      <w:r w:rsidR="009006A9">
        <w:t>statement</w:t>
      </w:r>
      <w:r>
        <w:t>, it is clear that the Length of “TDW/2” line is equal to the length of Tread Top Profile Spline.</w:t>
      </w:r>
    </w:p>
    <w:p w14:paraId="77E2C6B1" w14:textId="6C5031AB" w:rsidR="009C36AD" w:rsidRDefault="009C36AD" w:rsidP="00020D16">
      <w:pPr>
        <w:pStyle w:val="NormalIndent"/>
        <w:numPr>
          <w:ilvl w:val="0"/>
          <w:numId w:val="43"/>
        </w:numPr>
      </w:pPr>
      <w:r>
        <w:t>Kindly refer below snap for an example for “TDW/2” line divisions.</w:t>
      </w:r>
    </w:p>
    <w:p w14:paraId="5B8E6C0C" w14:textId="1E07824C" w:rsidR="000612BF" w:rsidRDefault="000612BF" w:rsidP="000612BF">
      <w:pPr>
        <w:pStyle w:val="NormalIndent"/>
      </w:pPr>
    </w:p>
    <w:p w14:paraId="211E7102" w14:textId="6C185056" w:rsidR="000612BF" w:rsidRDefault="0065356E" w:rsidP="0065356E">
      <w:pPr>
        <w:pStyle w:val="NormalIndent"/>
        <w:jc w:val="center"/>
      </w:pPr>
      <w:r>
        <w:rPr>
          <w:noProof/>
          <w:lang w:val="en-IN" w:eastAsia="en-IN"/>
        </w:rPr>
        <w:drawing>
          <wp:inline distT="0" distB="0" distL="0" distR="0" wp14:anchorId="7F2FA17B" wp14:editId="4A404AE6">
            <wp:extent cx="4381271" cy="236153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355" cy="2371817"/>
                    </a:xfrm>
                    <a:prstGeom prst="rect">
                      <a:avLst/>
                    </a:prstGeom>
                    <a:noFill/>
                    <a:ln>
                      <a:noFill/>
                    </a:ln>
                  </pic:spPr>
                </pic:pic>
              </a:graphicData>
            </a:graphic>
          </wp:inline>
        </w:drawing>
      </w:r>
    </w:p>
    <w:p w14:paraId="13102C3B" w14:textId="1A6E7FC5" w:rsidR="00C17FD6" w:rsidRDefault="00C17FD6" w:rsidP="00490AC1">
      <w:pPr>
        <w:pStyle w:val="NormalIndent"/>
      </w:pPr>
    </w:p>
    <w:p w14:paraId="4E62055F" w14:textId="69ACE8CD" w:rsidR="00B473C0" w:rsidRDefault="00B473C0" w:rsidP="0065356E">
      <w:pPr>
        <w:pStyle w:val="NormalIndent"/>
      </w:pPr>
    </w:p>
    <w:p w14:paraId="6F280CB5" w14:textId="77777777" w:rsidR="00392000" w:rsidRDefault="00F3058B" w:rsidP="0065356E">
      <w:pPr>
        <w:pStyle w:val="NormalIndent"/>
      </w:pPr>
      <w:r>
        <w:t xml:space="preserve">Step 11: Automation Tool will now </w:t>
      </w:r>
      <w:r w:rsidR="008009E5">
        <w:t>P</w:t>
      </w:r>
      <w:r w:rsidR="00082591">
        <w:t xml:space="preserve">roject the </w:t>
      </w:r>
      <w:r w:rsidR="000A6D69">
        <w:t xml:space="preserve">perpendicular lines from each division point present in </w:t>
      </w:r>
      <w:r>
        <w:t>“TDW/2” line</w:t>
      </w:r>
      <w:r w:rsidR="000A6D69">
        <w:t xml:space="preserve"> till it intersects with Pitch Top Line.</w:t>
      </w:r>
      <w:r w:rsidR="00D1200D">
        <w:t xml:space="preserve"> </w:t>
      </w:r>
    </w:p>
    <w:p w14:paraId="6D7C9A2C" w14:textId="77777777" w:rsidR="008D3823" w:rsidRDefault="008009E5" w:rsidP="001C48D7">
      <w:pPr>
        <w:pStyle w:val="NormalIndent"/>
        <w:numPr>
          <w:ilvl w:val="0"/>
          <w:numId w:val="44"/>
        </w:numPr>
      </w:pPr>
      <w:r>
        <w:t xml:space="preserve">The Projection will be in “XY” direction and is a Pre-Requisite for the Automation Tool. </w:t>
      </w:r>
    </w:p>
    <w:p w14:paraId="296BF1EA" w14:textId="3B795356" w:rsidR="00B473C0" w:rsidRDefault="00D1200D" w:rsidP="001C48D7">
      <w:pPr>
        <w:pStyle w:val="NormalIndent"/>
        <w:numPr>
          <w:ilvl w:val="0"/>
          <w:numId w:val="44"/>
        </w:numPr>
      </w:pPr>
      <w:r>
        <w:t xml:space="preserve">This </w:t>
      </w:r>
      <w:r w:rsidR="008009E5">
        <w:t xml:space="preserve">step </w:t>
      </w:r>
      <w:r>
        <w:t>will make the perpendicular line to intersect the individual Extrude Blocks created manually by user.</w:t>
      </w:r>
    </w:p>
    <w:p w14:paraId="387EEEDF" w14:textId="3F265019" w:rsidR="000A23E3" w:rsidRDefault="000A23E3" w:rsidP="000A23E3">
      <w:pPr>
        <w:pStyle w:val="NormalIndent"/>
        <w:numPr>
          <w:ilvl w:val="0"/>
          <w:numId w:val="44"/>
        </w:numPr>
      </w:pPr>
      <w:r>
        <w:t>Kindly refer below snap for an example for Projection Lines:</w:t>
      </w:r>
    </w:p>
    <w:p w14:paraId="3BDB94B1" w14:textId="545C3079" w:rsidR="000A23E3" w:rsidRDefault="000A23E3" w:rsidP="000A23E3">
      <w:pPr>
        <w:pStyle w:val="NormalIndent"/>
      </w:pPr>
    </w:p>
    <w:p w14:paraId="6FBC6919" w14:textId="492F0624" w:rsidR="000A23E3" w:rsidRDefault="000A23E3" w:rsidP="000A23E3">
      <w:pPr>
        <w:pStyle w:val="NormalIndent"/>
        <w:jc w:val="center"/>
      </w:pPr>
      <w:r>
        <w:rPr>
          <w:noProof/>
          <w:lang w:val="en-IN" w:eastAsia="en-IN"/>
        </w:rPr>
        <w:drawing>
          <wp:inline distT="0" distB="0" distL="0" distR="0" wp14:anchorId="76702C5C" wp14:editId="7724E850">
            <wp:extent cx="4451505" cy="2399386"/>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8697" cy="2408652"/>
                    </a:xfrm>
                    <a:prstGeom prst="rect">
                      <a:avLst/>
                    </a:prstGeom>
                    <a:noFill/>
                    <a:ln>
                      <a:noFill/>
                    </a:ln>
                  </pic:spPr>
                </pic:pic>
              </a:graphicData>
            </a:graphic>
          </wp:inline>
        </w:drawing>
      </w:r>
    </w:p>
    <w:p w14:paraId="64D07876" w14:textId="74B6F9CB" w:rsidR="00B473C0" w:rsidRDefault="00B473C0" w:rsidP="00900F55">
      <w:pPr>
        <w:pStyle w:val="NormalIndent"/>
        <w:jc w:val="center"/>
      </w:pPr>
    </w:p>
    <w:p w14:paraId="2A99E3B9" w14:textId="5142AD95" w:rsidR="00B473C0" w:rsidRDefault="00B473C0" w:rsidP="00900F55">
      <w:pPr>
        <w:pStyle w:val="NormalIndent"/>
        <w:jc w:val="center"/>
      </w:pPr>
    </w:p>
    <w:p w14:paraId="060A1BE0" w14:textId="094FF83D" w:rsidR="00B473C0" w:rsidRDefault="00B473C0" w:rsidP="00900F55">
      <w:pPr>
        <w:pStyle w:val="NormalIndent"/>
        <w:jc w:val="center"/>
      </w:pPr>
    </w:p>
    <w:p w14:paraId="5BF300CB" w14:textId="02CCC696" w:rsidR="00B473C0" w:rsidRDefault="00B473C0" w:rsidP="00900F55">
      <w:pPr>
        <w:pStyle w:val="NormalIndent"/>
        <w:jc w:val="center"/>
      </w:pPr>
    </w:p>
    <w:p w14:paraId="04EB0F89" w14:textId="060B3758" w:rsidR="00B473C0" w:rsidRDefault="006814E6" w:rsidP="006814E6">
      <w:pPr>
        <w:pStyle w:val="NormalIndent"/>
      </w:pPr>
      <w:r>
        <w:lastRenderedPageBreak/>
        <w:t>Step 1</w:t>
      </w:r>
      <w:r w:rsidR="00F3327F">
        <w:t>2</w:t>
      </w:r>
      <w:r>
        <w:t xml:space="preserve">: </w:t>
      </w:r>
      <w:r w:rsidR="00F3327F">
        <w:t xml:space="preserve">Automation Tool will now internally calculate the “Land” &amp; “%Land” Calculations </w:t>
      </w:r>
      <w:proofErr w:type="gramStart"/>
      <w:r w:rsidR="00F3327F">
        <w:t>similar to</w:t>
      </w:r>
      <w:proofErr w:type="gramEnd"/>
      <w:r w:rsidR="00F3327F">
        <w:t xml:space="preserve"> the functionality implemented in Tread Automation Tool. The Details regarding the calculations will be stored internally in the automation tool.</w:t>
      </w:r>
    </w:p>
    <w:p w14:paraId="7756E436" w14:textId="49274D54" w:rsidR="0090257B" w:rsidRDefault="0090257B" w:rsidP="006814E6">
      <w:pPr>
        <w:pStyle w:val="NormalIndent"/>
      </w:pPr>
    </w:p>
    <w:p w14:paraId="5F2BD608" w14:textId="02ADCBCA" w:rsidR="0090257B" w:rsidRDefault="0090257B" w:rsidP="0090257B">
      <w:pPr>
        <w:pStyle w:val="NormalIndent"/>
      </w:pPr>
      <w:r>
        <w:t xml:space="preserve">Step 13: Automation Tool will now </w:t>
      </w:r>
      <w:r w:rsidR="006912F9">
        <w:t xml:space="preserve">proceed to calculate the “GAUGE CURED CAP” parameter </w:t>
      </w:r>
      <w:r w:rsidR="00F369B6">
        <w:t xml:space="preserve">from the bottom part of 2-Wheeler Profile Part. </w:t>
      </w:r>
      <w:r w:rsidR="006912F9">
        <w:t xml:space="preserve">This will be filled in Column B of excel calculation </w:t>
      </w:r>
      <w:r w:rsidR="00F369B6">
        <w:t>document.</w:t>
      </w:r>
      <w:r w:rsidR="00447E42">
        <w:t xml:space="preserve"> This calculation involves 2 Steps:</w:t>
      </w:r>
    </w:p>
    <w:p w14:paraId="18A3B488" w14:textId="25B96908" w:rsidR="006E345B" w:rsidRDefault="006E345B" w:rsidP="00B554F6">
      <w:pPr>
        <w:pStyle w:val="NormalIndent"/>
        <w:numPr>
          <w:ilvl w:val="0"/>
          <w:numId w:val="45"/>
        </w:numPr>
      </w:pPr>
      <w:r>
        <w:t xml:space="preserve">Measure Distance between NSD Profile Spline and Tread Top Profile Spline till Tread Top Profile Spline ends. The Length at each division should be filled respectively in </w:t>
      </w:r>
      <w:r w:rsidRPr="008D66B5">
        <w:rPr>
          <w:b/>
        </w:rPr>
        <w:t>Column B</w:t>
      </w:r>
      <w:r>
        <w:t xml:space="preserve"> of excel calculation document.</w:t>
      </w:r>
    </w:p>
    <w:p w14:paraId="145731C7" w14:textId="4A757889" w:rsidR="00D700D3" w:rsidRDefault="00447E42" w:rsidP="00B554F6">
      <w:pPr>
        <w:pStyle w:val="NormalIndent"/>
        <w:numPr>
          <w:ilvl w:val="0"/>
          <w:numId w:val="45"/>
        </w:numPr>
      </w:pPr>
      <w:r>
        <w:t xml:space="preserve">Measure Distance between </w:t>
      </w:r>
      <w:r w:rsidR="00D700D3">
        <w:t xml:space="preserve">Tread Bottom </w:t>
      </w:r>
      <w:r>
        <w:t>Profile Spline and Sidewall Outer Profile Spline till Sidewall Outer Profile Spline ends.</w:t>
      </w:r>
      <w:r w:rsidR="006E345B">
        <w:t xml:space="preserve"> The Length at each division should be filled respectively in </w:t>
      </w:r>
      <w:r w:rsidR="006E345B" w:rsidRPr="008D66B5">
        <w:rPr>
          <w:b/>
        </w:rPr>
        <w:t>Column B</w:t>
      </w:r>
      <w:r w:rsidR="006E345B">
        <w:t xml:space="preserve"> of excel calculation document.</w:t>
      </w:r>
    </w:p>
    <w:p w14:paraId="179DEC46" w14:textId="5DE014FD" w:rsidR="003D458D" w:rsidRDefault="003D458D" w:rsidP="00B554F6">
      <w:pPr>
        <w:pStyle w:val="NormalIndent"/>
        <w:numPr>
          <w:ilvl w:val="0"/>
          <w:numId w:val="45"/>
        </w:numPr>
      </w:pPr>
      <w:r>
        <w:t xml:space="preserve">Measure Distance between NSD Profile Spline </w:t>
      </w:r>
      <w:r w:rsidR="006B55D5">
        <w:t xml:space="preserve">and Tread Bottom Profile Spline at each division. The measured Length at each division should be filled in </w:t>
      </w:r>
      <w:r w:rsidR="006B55D5" w:rsidRPr="00BE55D0">
        <w:rPr>
          <w:b/>
        </w:rPr>
        <w:t>Column O</w:t>
      </w:r>
      <w:r w:rsidR="006B55D5">
        <w:t xml:space="preserve"> of excel calculation document.</w:t>
      </w:r>
    </w:p>
    <w:p w14:paraId="5CD40270" w14:textId="3E36EB00" w:rsidR="000D2168" w:rsidRDefault="000D2168" w:rsidP="00B554F6">
      <w:pPr>
        <w:pStyle w:val="NormalIndent"/>
        <w:numPr>
          <w:ilvl w:val="0"/>
          <w:numId w:val="45"/>
        </w:numPr>
      </w:pPr>
      <w:r>
        <w:t>Kindly refer the below snap for an NX example:</w:t>
      </w:r>
    </w:p>
    <w:p w14:paraId="789E36FD" w14:textId="7E7C6F72" w:rsidR="000D2168" w:rsidRDefault="000D2168" w:rsidP="000D2168">
      <w:pPr>
        <w:pStyle w:val="NormalIndent"/>
      </w:pPr>
    </w:p>
    <w:p w14:paraId="06CC5584" w14:textId="076F3592" w:rsidR="000D2168" w:rsidRDefault="000D2168" w:rsidP="00497DE4">
      <w:pPr>
        <w:pStyle w:val="NormalIndent"/>
        <w:jc w:val="center"/>
      </w:pPr>
      <w:r>
        <w:rPr>
          <w:noProof/>
          <w:snapToGrid/>
          <w:lang w:val="en-IN" w:eastAsia="en-IN"/>
        </w:rPr>
        <w:drawing>
          <wp:inline distT="0" distB="0" distL="0" distR="0" wp14:anchorId="5066CF4C" wp14:editId="6CA34DC6">
            <wp:extent cx="5182650" cy="30294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5962"/>
                    <a:stretch/>
                  </pic:blipFill>
                  <pic:spPr bwMode="auto">
                    <a:xfrm>
                      <a:off x="0" y="0"/>
                      <a:ext cx="5240644" cy="3063347"/>
                    </a:xfrm>
                    <a:prstGeom prst="rect">
                      <a:avLst/>
                    </a:prstGeom>
                    <a:ln>
                      <a:noFill/>
                    </a:ln>
                    <a:extLst>
                      <a:ext uri="{53640926-AAD7-44D8-BBD7-CCE9431645EC}">
                        <a14:shadowObscured xmlns:a14="http://schemas.microsoft.com/office/drawing/2010/main"/>
                      </a:ext>
                    </a:extLst>
                  </pic:spPr>
                </pic:pic>
              </a:graphicData>
            </a:graphic>
          </wp:inline>
        </w:drawing>
      </w:r>
    </w:p>
    <w:p w14:paraId="65C61FCA" w14:textId="3424DD35" w:rsidR="00F369B6" w:rsidRDefault="00F369B6" w:rsidP="0090257B">
      <w:pPr>
        <w:pStyle w:val="NormalIndent"/>
      </w:pPr>
    </w:p>
    <w:p w14:paraId="684A0A1E" w14:textId="109307B1" w:rsidR="003522B3" w:rsidRDefault="00310E9A" w:rsidP="0090257B">
      <w:pPr>
        <w:pStyle w:val="NormalIndent"/>
      </w:pPr>
      <w:r>
        <w:t>Step 14</w:t>
      </w:r>
      <w:r w:rsidR="007225ED">
        <w:t xml:space="preserve">: For PITCH Calculation: Automation Tool will calculate the distance between the Pitch Top Line and the Pitch Bottom Line. </w:t>
      </w:r>
    </w:p>
    <w:p w14:paraId="59B96E4D" w14:textId="5CA95C62" w:rsidR="007225ED" w:rsidRDefault="007225ED" w:rsidP="003522B3">
      <w:pPr>
        <w:pStyle w:val="NormalIndent"/>
        <w:numPr>
          <w:ilvl w:val="0"/>
          <w:numId w:val="46"/>
        </w:numPr>
      </w:pPr>
      <w:r>
        <w:t>The assumption here is that the Pitch Top Line and Pitch Bottom Line will always be Parallel.</w:t>
      </w:r>
    </w:p>
    <w:p w14:paraId="09072CEF" w14:textId="70E9D1FA" w:rsidR="003522B3" w:rsidRDefault="00083288" w:rsidP="003522B3">
      <w:pPr>
        <w:pStyle w:val="NormalIndent"/>
        <w:numPr>
          <w:ilvl w:val="0"/>
          <w:numId w:val="46"/>
        </w:numPr>
      </w:pPr>
      <w:r>
        <w:t>PITCH calculation</w:t>
      </w:r>
      <w:r w:rsidR="00D473A5">
        <w:t xml:space="preserve"> will be filled in Column C of excel calculation document and will be filled only till Tread Top Profile Spline Divisions and will be blank for Sidewall Profile Spline Divisions. </w:t>
      </w:r>
    </w:p>
    <w:p w14:paraId="13B5D6AA" w14:textId="5C892145" w:rsidR="00203C30" w:rsidRDefault="00203C30" w:rsidP="003522B3">
      <w:pPr>
        <w:pStyle w:val="NormalIndent"/>
        <w:numPr>
          <w:ilvl w:val="0"/>
          <w:numId w:val="46"/>
        </w:numPr>
      </w:pPr>
      <w:r>
        <w:t>Kindly refer the Below snap for an example</w:t>
      </w:r>
      <w:r w:rsidR="00F20819">
        <w:t xml:space="preserve"> of calculation</w:t>
      </w:r>
      <w:r>
        <w:t>:</w:t>
      </w:r>
    </w:p>
    <w:p w14:paraId="2A7A5491" w14:textId="77777777" w:rsidR="009A1E5D" w:rsidRDefault="009A1E5D" w:rsidP="00A2590A">
      <w:pPr>
        <w:pStyle w:val="NormalIndent"/>
      </w:pPr>
    </w:p>
    <w:p w14:paraId="11E12A6E" w14:textId="00341183" w:rsidR="00203C30" w:rsidRDefault="006C593B" w:rsidP="006C593B">
      <w:pPr>
        <w:pStyle w:val="NormalIndent"/>
        <w:jc w:val="center"/>
      </w:pPr>
      <w:r>
        <w:rPr>
          <w:noProof/>
          <w:snapToGrid/>
          <w:lang w:val="en-IN" w:eastAsia="en-IN"/>
        </w:rPr>
        <w:lastRenderedPageBreak/>
        <w:drawing>
          <wp:inline distT="0" distB="0" distL="0" distR="0" wp14:anchorId="68908AFB" wp14:editId="2D6D030C">
            <wp:extent cx="2392070" cy="2162755"/>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6531" cy="2166789"/>
                    </a:xfrm>
                    <a:prstGeom prst="rect">
                      <a:avLst/>
                    </a:prstGeom>
                  </pic:spPr>
                </pic:pic>
              </a:graphicData>
            </a:graphic>
          </wp:inline>
        </w:drawing>
      </w:r>
    </w:p>
    <w:p w14:paraId="7DEF464F" w14:textId="6D87015B" w:rsidR="002E1771" w:rsidRDefault="009506B0" w:rsidP="0090257B">
      <w:pPr>
        <w:pStyle w:val="NormalIndent"/>
      </w:pPr>
      <w:r>
        <w:t>Step 15</w:t>
      </w:r>
      <w:r w:rsidR="00425A89">
        <w:t xml:space="preserve">: For </w:t>
      </w:r>
      <w:r w:rsidR="00DB3C64">
        <w:t xml:space="preserve">STEP </w:t>
      </w:r>
      <w:r w:rsidR="002E1771">
        <w:t>Calculation, b</w:t>
      </w:r>
      <w:r w:rsidR="008E0939">
        <w:t>elow procedure will be followed.</w:t>
      </w:r>
    </w:p>
    <w:p w14:paraId="3C1EB5EA" w14:textId="4F0137A5" w:rsidR="00203C30" w:rsidRDefault="0080448B" w:rsidP="002E1771">
      <w:pPr>
        <w:pStyle w:val="NormalIndent"/>
        <w:numPr>
          <w:ilvl w:val="0"/>
          <w:numId w:val="47"/>
        </w:numPr>
      </w:pPr>
      <w:r>
        <w:t xml:space="preserve">In case the Division Points on Bottom Tread Profile Spline lies above the Drum Line, </w:t>
      </w:r>
      <w:r w:rsidR="00425A89">
        <w:t>Automation Tool will calculate the distance between the</w:t>
      </w:r>
      <w:r w:rsidR="006B5E3B">
        <w:t xml:space="preserve"> </w:t>
      </w:r>
      <w:r w:rsidR="00F57BC5">
        <w:t xml:space="preserve">individual </w:t>
      </w:r>
      <w:r w:rsidR="006B5E3B">
        <w:t xml:space="preserve">Division Points marked on </w:t>
      </w:r>
      <w:r w:rsidR="00F57BC5">
        <w:t>B</w:t>
      </w:r>
      <w:r w:rsidR="006B5E3B">
        <w:t>ottom Tread Profile Spline and the Drum Line.</w:t>
      </w:r>
    </w:p>
    <w:p w14:paraId="7E89A9D0" w14:textId="345DE962" w:rsidR="003F6976" w:rsidRDefault="003F6976" w:rsidP="002E1771">
      <w:pPr>
        <w:pStyle w:val="NormalIndent"/>
        <w:numPr>
          <w:ilvl w:val="0"/>
          <w:numId w:val="47"/>
        </w:numPr>
      </w:pPr>
      <w:r>
        <w:t xml:space="preserve">In case the Division Points on Bottom Tread Profile Spline lies below the Drum Line, then for such divisions STEP value </w:t>
      </w:r>
      <w:r w:rsidR="00865476">
        <w:t>will</w:t>
      </w:r>
      <w:r>
        <w:t xml:space="preserve"> be considered as 0.</w:t>
      </w:r>
    </w:p>
    <w:p w14:paraId="7028D760" w14:textId="7E784279" w:rsidR="002965F5" w:rsidRDefault="002965F5" w:rsidP="0090257B">
      <w:pPr>
        <w:pStyle w:val="NormalIndent"/>
      </w:pPr>
    </w:p>
    <w:p w14:paraId="669B14AA" w14:textId="6D7AD3E6" w:rsidR="002965F5" w:rsidRDefault="009506B0" w:rsidP="0090257B">
      <w:pPr>
        <w:pStyle w:val="NormalIndent"/>
      </w:pPr>
      <w:bookmarkStart w:id="17" w:name="_Hlk501107536"/>
      <w:r>
        <w:t>Step 16</w:t>
      </w:r>
      <w:r w:rsidR="00CD30D5">
        <w:t xml:space="preserve">: </w:t>
      </w:r>
      <w:r w:rsidR="00E9591A">
        <w:t>Excel Calculation Document Generation:</w:t>
      </w:r>
      <w:bookmarkEnd w:id="17"/>
    </w:p>
    <w:p w14:paraId="057F5EF0" w14:textId="1E79BB49" w:rsidR="00E9591A" w:rsidRDefault="00E9591A" w:rsidP="0090257B">
      <w:pPr>
        <w:pStyle w:val="NormalIndent"/>
      </w:pPr>
    </w:p>
    <w:p w14:paraId="3F12946B" w14:textId="526A9155" w:rsidR="00D01200" w:rsidRPr="00003164" w:rsidRDefault="00CC429E" w:rsidP="002E248C">
      <w:pPr>
        <w:pStyle w:val="NormalIndent"/>
        <w:numPr>
          <w:ilvl w:val="0"/>
          <w:numId w:val="47"/>
        </w:numPr>
      </w:pPr>
      <w:r w:rsidRPr="00003164">
        <w:t>Below shown snap from Excel will act as a template for Excel Calculation Document Generation.</w:t>
      </w:r>
      <w:r w:rsidR="00003B9B" w:rsidRPr="00003164">
        <w:t xml:space="preserve"> This will be basically from Row 1 to Row 10</w:t>
      </w:r>
      <w:r w:rsidR="00D72F1E" w:rsidRPr="00003164">
        <w:t>.</w:t>
      </w:r>
    </w:p>
    <w:p w14:paraId="5D5640DF" w14:textId="75D918A3" w:rsidR="00654477" w:rsidRDefault="00654477" w:rsidP="0090257B">
      <w:pPr>
        <w:pStyle w:val="NormalIndent"/>
      </w:pPr>
    </w:p>
    <w:p w14:paraId="24931A2E" w14:textId="43B0846F" w:rsidR="00654477" w:rsidRDefault="00654477" w:rsidP="00000291">
      <w:pPr>
        <w:pStyle w:val="NormalIndent"/>
        <w:ind w:left="-1080"/>
      </w:pPr>
    </w:p>
    <w:p w14:paraId="5B347623" w14:textId="54A60C6F" w:rsidR="002965F5" w:rsidRDefault="002965F5" w:rsidP="0090257B">
      <w:pPr>
        <w:pStyle w:val="NormalIndent"/>
      </w:pPr>
    </w:p>
    <w:p w14:paraId="6F3CDA50" w14:textId="325FF38E" w:rsidR="00003164" w:rsidRDefault="000F2996" w:rsidP="00003164">
      <w:pPr>
        <w:pStyle w:val="NormalIndent"/>
        <w:numPr>
          <w:ilvl w:val="0"/>
          <w:numId w:val="47"/>
        </w:numPr>
      </w:pPr>
      <w:r>
        <w:t xml:space="preserve">Values highlighted in above snap will be updated based on User Inputs or based on </w:t>
      </w:r>
      <w:r w:rsidR="003A0B76">
        <w:t>calculations</w:t>
      </w:r>
      <w:r>
        <w:t>.</w:t>
      </w:r>
    </w:p>
    <w:p w14:paraId="260F6308" w14:textId="57393DD6" w:rsidR="00263B34" w:rsidRDefault="00263B34" w:rsidP="00003164">
      <w:pPr>
        <w:pStyle w:val="NormalIndent"/>
        <w:numPr>
          <w:ilvl w:val="0"/>
          <w:numId w:val="47"/>
        </w:numPr>
      </w:pPr>
      <w:r>
        <w:t>Rest of the calculations from Column A to Column S after Row 10 will be as per the next mentioned points below.</w:t>
      </w:r>
    </w:p>
    <w:p w14:paraId="785A7239" w14:textId="77777777" w:rsidR="006408F6" w:rsidRDefault="006408F6" w:rsidP="006408F6">
      <w:pPr>
        <w:pStyle w:val="NormalIndent"/>
        <w:numPr>
          <w:ilvl w:val="0"/>
          <w:numId w:val="47"/>
        </w:numPr>
      </w:pPr>
      <w:r w:rsidRPr="006C4407">
        <w:rPr>
          <w:b/>
        </w:rPr>
        <w:t>Lift Ratio (1)</w:t>
      </w:r>
      <w:r>
        <w:t xml:space="preserve"> = Is a Formulae.</w:t>
      </w:r>
    </w:p>
    <w:p w14:paraId="0113CFBF" w14:textId="1EB7D2AD" w:rsidR="00D700D3" w:rsidRDefault="00D700D3" w:rsidP="00D700D3">
      <w:pPr>
        <w:pStyle w:val="NormalIndent"/>
        <w:numPr>
          <w:ilvl w:val="0"/>
          <w:numId w:val="47"/>
        </w:numPr>
      </w:pPr>
      <w:r>
        <w:rPr>
          <w:b/>
        </w:rPr>
        <w:t xml:space="preserve">Mean Carcass </w:t>
      </w:r>
      <w:proofErr w:type="spellStart"/>
      <w:r>
        <w:rPr>
          <w:b/>
        </w:rPr>
        <w:t>Dia</w:t>
      </w:r>
      <w:proofErr w:type="spellEnd"/>
      <w:r>
        <w:t xml:space="preserve"> = Is a Formulae.</w:t>
      </w:r>
    </w:p>
    <w:p w14:paraId="4A061721" w14:textId="40DCE241" w:rsidR="006408F6" w:rsidRDefault="006408F6" w:rsidP="006408F6">
      <w:pPr>
        <w:pStyle w:val="NormalIndent"/>
        <w:numPr>
          <w:ilvl w:val="0"/>
          <w:numId w:val="47"/>
        </w:numPr>
      </w:pPr>
      <w:r w:rsidRPr="00DE4FDE">
        <w:rPr>
          <w:b/>
        </w:rPr>
        <w:t>Green ply angle α</w:t>
      </w:r>
      <w:r>
        <w:t xml:space="preserve"> = If Auto Calculation option is selected by user in custom user interface, then = Is a Formulae, else if Manual option is selected by user in custom user interface then value will be filled based on user input.</w:t>
      </w:r>
    </w:p>
    <w:p w14:paraId="359718A4" w14:textId="482B4B73" w:rsidR="00263B34" w:rsidRDefault="00263B34" w:rsidP="00003164">
      <w:pPr>
        <w:pStyle w:val="NormalIndent"/>
        <w:numPr>
          <w:ilvl w:val="0"/>
          <w:numId w:val="47"/>
        </w:numPr>
      </w:pPr>
      <w:r w:rsidRPr="00DE4FDE">
        <w:rPr>
          <w:b/>
        </w:rPr>
        <w:t xml:space="preserve">TRD Point </w:t>
      </w:r>
      <w:r>
        <w:t xml:space="preserve">= Division Number from </w:t>
      </w:r>
      <w:r w:rsidR="003A4AC3">
        <w:t>Tread Bottom Profile Spline.</w:t>
      </w:r>
    </w:p>
    <w:p w14:paraId="73EF449A" w14:textId="79FF1B22" w:rsidR="003A4AC3" w:rsidRDefault="003A4AC3" w:rsidP="003A4AC3">
      <w:pPr>
        <w:pStyle w:val="NormalIndent"/>
        <w:numPr>
          <w:ilvl w:val="0"/>
          <w:numId w:val="47"/>
        </w:numPr>
      </w:pPr>
      <w:r w:rsidRPr="00DE4FDE">
        <w:rPr>
          <w:b/>
        </w:rPr>
        <w:t xml:space="preserve">Gauge Cured Cap </w:t>
      </w:r>
      <w:r>
        <w:t xml:space="preserve">= Calculated from STEP </w:t>
      </w:r>
      <w:r w:rsidR="0008669A">
        <w:t>–</w:t>
      </w:r>
      <w:r>
        <w:t xml:space="preserve"> 13</w:t>
      </w:r>
    </w:p>
    <w:p w14:paraId="3BFC4A72" w14:textId="251F6487" w:rsidR="003A4AC3" w:rsidRDefault="003A4AC3" w:rsidP="003A4AC3">
      <w:pPr>
        <w:pStyle w:val="NormalIndent"/>
        <w:numPr>
          <w:ilvl w:val="0"/>
          <w:numId w:val="47"/>
        </w:numPr>
      </w:pPr>
      <w:r w:rsidRPr="00DE4FDE">
        <w:rPr>
          <w:b/>
        </w:rPr>
        <w:t>Pitch</w:t>
      </w:r>
      <w:r w:rsidR="0004329B">
        <w:t xml:space="preserve"> = Calculated from STEP - 14</w:t>
      </w:r>
      <w:r>
        <w:t>.</w:t>
      </w:r>
    </w:p>
    <w:p w14:paraId="348DD055" w14:textId="23C8180F" w:rsidR="006943F5" w:rsidRDefault="006943F5" w:rsidP="003A4AC3">
      <w:pPr>
        <w:pStyle w:val="NormalIndent"/>
        <w:numPr>
          <w:ilvl w:val="0"/>
          <w:numId w:val="47"/>
        </w:numPr>
      </w:pPr>
      <w:r w:rsidRPr="00DE4FDE">
        <w:rPr>
          <w:b/>
        </w:rPr>
        <w:t xml:space="preserve">Land </w:t>
      </w:r>
      <w:r>
        <w:t>= Calculated from STEP - 12.</w:t>
      </w:r>
    </w:p>
    <w:p w14:paraId="75E5269B" w14:textId="1647EECF" w:rsidR="006943F5" w:rsidRDefault="006943F5" w:rsidP="003A4AC3">
      <w:pPr>
        <w:pStyle w:val="NormalIndent"/>
        <w:numPr>
          <w:ilvl w:val="0"/>
          <w:numId w:val="47"/>
        </w:numPr>
      </w:pPr>
      <w:r w:rsidRPr="00DE4FDE">
        <w:rPr>
          <w:b/>
        </w:rPr>
        <w:t xml:space="preserve">%Land </w:t>
      </w:r>
      <w:r>
        <w:t>= Is a Formulae.</w:t>
      </w:r>
    </w:p>
    <w:p w14:paraId="60A13DBC" w14:textId="6E476A7D" w:rsidR="006943F5" w:rsidRDefault="006943F5" w:rsidP="003A4AC3">
      <w:pPr>
        <w:pStyle w:val="NormalIndent"/>
        <w:numPr>
          <w:ilvl w:val="0"/>
          <w:numId w:val="47"/>
        </w:numPr>
      </w:pPr>
      <w:proofErr w:type="spellStart"/>
      <w:r w:rsidRPr="00DE4FDE">
        <w:rPr>
          <w:b/>
        </w:rPr>
        <w:t>Possion</w:t>
      </w:r>
      <w:proofErr w:type="spellEnd"/>
      <w:r w:rsidRPr="00DE4FDE">
        <w:rPr>
          <w:b/>
        </w:rPr>
        <w:t xml:space="preserve"> Ration </w:t>
      </w:r>
      <w:r>
        <w:t>= Is a user input.</w:t>
      </w:r>
    </w:p>
    <w:p w14:paraId="44CD20EA" w14:textId="4CEAD3F5" w:rsidR="006943F5" w:rsidRDefault="006943F5" w:rsidP="006943F5">
      <w:pPr>
        <w:pStyle w:val="NormalIndent"/>
        <w:numPr>
          <w:ilvl w:val="0"/>
          <w:numId w:val="47"/>
        </w:numPr>
      </w:pPr>
      <w:r w:rsidRPr="00DE4FDE">
        <w:rPr>
          <w:b/>
        </w:rPr>
        <w:t xml:space="preserve">Gauge Cured * Land </w:t>
      </w:r>
      <w:r>
        <w:t>= Is a Formulae.</w:t>
      </w:r>
    </w:p>
    <w:p w14:paraId="6133E11B" w14:textId="04CA26E5" w:rsidR="006943F5" w:rsidRDefault="006943F5" w:rsidP="006943F5">
      <w:pPr>
        <w:pStyle w:val="NormalIndent"/>
        <w:numPr>
          <w:ilvl w:val="0"/>
          <w:numId w:val="47"/>
        </w:numPr>
      </w:pPr>
      <w:r w:rsidRPr="00DE4FDE">
        <w:rPr>
          <w:b/>
        </w:rPr>
        <w:t xml:space="preserve">Step </w:t>
      </w:r>
      <w:r w:rsidR="0004329B">
        <w:t>= Calculated from STEP - 15</w:t>
      </w:r>
      <w:r>
        <w:t>.</w:t>
      </w:r>
    </w:p>
    <w:p w14:paraId="5423AA82" w14:textId="2E1A864E" w:rsidR="006943F5" w:rsidRDefault="006943F5" w:rsidP="006943F5">
      <w:pPr>
        <w:pStyle w:val="NormalIndent"/>
        <w:numPr>
          <w:ilvl w:val="0"/>
          <w:numId w:val="47"/>
        </w:numPr>
      </w:pPr>
      <w:r w:rsidRPr="00DE4FDE">
        <w:rPr>
          <w:b/>
        </w:rPr>
        <w:t xml:space="preserve">S </w:t>
      </w:r>
      <w:proofErr w:type="spellStart"/>
      <w:r w:rsidRPr="00DE4FDE">
        <w:rPr>
          <w:b/>
        </w:rPr>
        <w:t>Dia</w:t>
      </w:r>
      <w:proofErr w:type="spellEnd"/>
      <w:r w:rsidRPr="00DE4FDE">
        <w:rPr>
          <w:b/>
        </w:rPr>
        <w:t xml:space="preserve"> </w:t>
      </w:r>
      <w:r>
        <w:t>= Is a Formulae.</w:t>
      </w:r>
    </w:p>
    <w:p w14:paraId="4A9F2152" w14:textId="1D46B189" w:rsidR="006943F5" w:rsidRDefault="006943F5" w:rsidP="006943F5">
      <w:pPr>
        <w:pStyle w:val="NormalIndent"/>
        <w:numPr>
          <w:ilvl w:val="0"/>
          <w:numId w:val="47"/>
        </w:numPr>
      </w:pPr>
      <w:r w:rsidRPr="00DE4FDE">
        <w:rPr>
          <w:b/>
        </w:rPr>
        <w:t xml:space="preserve">Lift Ratio 2 </w:t>
      </w:r>
      <w:r>
        <w:t>= Is a Formulae.</w:t>
      </w:r>
    </w:p>
    <w:p w14:paraId="3C15949C" w14:textId="120E3954" w:rsidR="006943F5" w:rsidRDefault="006943F5" w:rsidP="006943F5">
      <w:pPr>
        <w:pStyle w:val="NormalIndent"/>
        <w:numPr>
          <w:ilvl w:val="0"/>
          <w:numId w:val="47"/>
        </w:numPr>
      </w:pPr>
      <w:r w:rsidRPr="00DE4FDE">
        <w:rPr>
          <w:b/>
        </w:rPr>
        <w:t xml:space="preserve">ø </w:t>
      </w:r>
      <w:r>
        <w:t>= Is a Formulae.</w:t>
      </w:r>
    </w:p>
    <w:p w14:paraId="22BDBE7F" w14:textId="5F351D19" w:rsidR="006943F5" w:rsidRDefault="006943F5" w:rsidP="006943F5">
      <w:pPr>
        <w:pStyle w:val="NormalIndent"/>
        <w:numPr>
          <w:ilvl w:val="0"/>
          <w:numId w:val="47"/>
        </w:numPr>
      </w:pPr>
      <w:r w:rsidRPr="00DE4FDE">
        <w:rPr>
          <w:b/>
        </w:rPr>
        <w:t>Sin ø</w:t>
      </w:r>
      <w:r>
        <w:t xml:space="preserve"> = Is a Formulae.</w:t>
      </w:r>
    </w:p>
    <w:p w14:paraId="13AA2E23" w14:textId="0D43E1C7" w:rsidR="006943F5" w:rsidRDefault="006943F5" w:rsidP="006943F5">
      <w:pPr>
        <w:pStyle w:val="NormalIndent"/>
        <w:numPr>
          <w:ilvl w:val="0"/>
          <w:numId w:val="47"/>
        </w:numPr>
      </w:pPr>
      <w:r w:rsidRPr="00DE4FDE">
        <w:rPr>
          <w:b/>
        </w:rPr>
        <w:t>Green Width (</w:t>
      </w:r>
      <w:proofErr w:type="spellStart"/>
      <w:r w:rsidRPr="00DE4FDE">
        <w:rPr>
          <w:b/>
        </w:rPr>
        <w:t>Wg</w:t>
      </w:r>
      <w:proofErr w:type="spellEnd"/>
      <w:r w:rsidRPr="00DE4FDE">
        <w:rPr>
          <w:b/>
        </w:rPr>
        <w:t xml:space="preserve">) </w:t>
      </w:r>
      <w:r>
        <w:t>= Is a Formulae.</w:t>
      </w:r>
    </w:p>
    <w:p w14:paraId="02D95274" w14:textId="667DCE74" w:rsidR="006943F5" w:rsidRDefault="0084192D" w:rsidP="0084192D">
      <w:pPr>
        <w:pStyle w:val="NormalIndent"/>
        <w:numPr>
          <w:ilvl w:val="0"/>
          <w:numId w:val="47"/>
        </w:numPr>
      </w:pPr>
      <w:r w:rsidRPr="00DE4FDE">
        <w:rPr>
          <w:b/>
        </w:rPr>
        <w:t xml:space="preserve">Green Tread Thickness </w:t>
      </w:r>
      <w:r w:rsidR="00E92D17" w:rsidRPr="00DE4FDE">
        <w:rPr>
          <w:b/>
        </w:rPr>
        <w:t>cap (</w:t>
      </w:r>
      <w:r w:rsidRPr="00DE4FDE">
        <w:rPr>
          <w:b/>
        </w:rPr>
        <w:t xml:space="preserve">Tg1) </w:t>
      </w:r>
      <w:r>
        <w:t>= Is a Formulae.</w:t>
      </w:r>
    </w:p>
    <w:p w14:paraId="17D618B1" w14:textId="5FE6F352" w:rsidR="00B85523" w:rsidRDefault="00B85523" w:rsidP="00B85523">
      <w:pPr>
        <w:pStyle w:val="NormalIndent"/>
        <w:numPr>
          <w:ilvl w:val="0"/>
          <w:numId w:val="47"/>
        </w:numPr>
      </w:pPr>
      <w:r w:rsidRPr="00DE4FDE">
        <w:rPr>
          <w:b/>
        </w:rPr>
        <w:t xml:space="preserve">Gauge Cured Base </w:t>
      </w:r>
      <w:r>
        <w:t>= Calculated from STEP - 13.</w:t>
      </w:r>
    </w:p>
    <w:p w14:paraId="03CB4EF4" w14:textId="68FC84FF" w:rsidR="0084192D" w:rsidRDefault="00BE2269" w:rsidP="00BE2269">
      <w:pPr>
        <w:pStyle w:val="NormalIndent"/>
        <w:numPr>
          <w:ilvl w:val="0"/>
          <w:numId w:val="47"/>
        </w:numPr>
      </w:pPr>
      <w:r w:rsidRPr="00DE4FDE">
        <w:rPr>
          <w:b/>
        </w:rPr>
        <w:t xml:space="preserve">Green Tread Thickness base (Tg2) </w:t>
      </w:r>
      <w:r>
        <w:t>= Is a Formulae.</w:t>
      </w:r>
    </w:p>
    <w:p w14:paraId="3A8716FC" w14:textId="198E2F9D" w:rsidR="001E164A" w:rsidRDefault="001E164A" w:rsidP="001E164A">
      <w:pPr>
        <w:pStyle w:val="NormalIndent"/>
        <w:numPr>
          <w:ilvl w:val="0"/>
          <w:numId w:val="47"/>
        </w:numPr>
      </w:pPr>
      <w:r w:rsidRPr="00DE4FDE">
        <w:rPr>
          <w:b/>
        </w:rPr>
        <w:t xml:space="preserve">(X </w:t>
      </w:r>
      <w:proofErr w:type="spellStart"/>
      <w:r w:rsidRPr="00DE4FDE">
        <w:rPr>
          <w:b/>
        </w:rPr>
        <w:t>cordinate</w:t>
      </w:r>
      <w:proofErr w:type="spellEnd"/>
      <w:r w:rsidRPr="00DE4FDE">
        <w:rPr>
          <w:b/>
        </w:rPr>
        <w:t xml:space="preserve">) </w:t>
      </w:r>
      <w:r>
        <w:t>= Is a Formulae.</w:t>
      </w:r>
    </w:p>
    <w:p w14:paraId="6CD7BEAC" w14:textId="77777777" w:rsidR="00567CA2" w:rsidRDefault="00046FBE" w:rsidP="00567CA2">
      <w:pPr>
        <w:pStyle w:val="NormalIndent"/>
        <w:numPr>
          <w:ilvl w:val="0"/>
          <w:numId w:val="47"/>
        </w:numPr>
      </w:pPr>
      <w:r w:rsidRPr="00DE4FDE">
        <w:rPr>
          <w:b/>
        </w:rPr>
        <w:t>Green Tread Gauge (</w:t>
      </w:r>
      <w:proofErr w:type="spellStart"/>
      <w:r w:rsidRPr="00DE4FDE">
        <w:rPr>
          <w:b/>
        </w:rPr>
        <w:t>Tg</w:t>
      </w:r>
      <w:proofErr w:type="spellEnd"/>
      <w:r w:rsidRPr="00DE4FDE">
        <w:rPr>
          <w:b/>
        </w:rPr>
        <w:t xml:space="preserve">=Tg1+Tg2) (Y </w:t>
      </w:r>
      <w:proofErr w:type="spellStart"/>
      <w:r w:rsidRPr="00DE4FDE">
        <w:rPr>
          <w:b/>
        </w:rPr>
        <w:t>cordinate</w:t>
      </w:r>
      <w:proofErr w:type="spellEnd"/>
      <w:r w:rsidRPr="00DE4FDE">
        <w:rPr>
          <w:b/>
        </w:rPr>
        <w:t>)</w:t>
      </w:r>
      <w:r>
        <w:t xml:space="preserve"> = Is a Formulae.</w:t>
      </w:r>
    </w:p>
    <w:p w14:paraId="7EC5614A" w14:textId="4D980714" w:rsidR="00046FBE" w:rsidRDefault="00567CA2" w:rsidP="00567CA2">
      <w:pPr>
        <w:pStyle w:val="NormalIndent"/>
        <w:numPr>
          <w:ilvl w:val="0"/>
          <w:numId w:val="47"/>
        </w:numPr>
      </w:pPr>
      <w:r w:rsidRPr="00DE4FDE">
        <w:rPr>
          <w:b/>
        </w:rPr>
        <w:lastRenderedPageBreak/>
        <w:t>Remarks</w:t>
      </w:r>
      <w:r>
        <w:t xml:space="preserve"> = Will be a Blank Value.</w:t>
      </w:r>
    </w:p>
    <w:p w14:paraId="0137D8B1" w14:textId="6153C382" w:rsidR="002965F5" w:rsidRDefault="002965F5" w:rsidP="0090257B">
      <w:pPr>
        <w:pStyle w:val="NormalIndent"/>
      </w:pPr>
    </w:p>
    <w:p w14:paraId="65803F2C" w14:textId="433C7CAE" w:rsidR="002965F5" w:rsidRDefault="00A044E1" w:rsidP="0090257B">
      <w:pPr>
        <w:pStyle w:val="NormalIndent"/>
      </w:pPr>
      <w:r>
        <w:t xml:space="preserve">Apart from the </w:t>
      </w:r>
      <w:proofErr w:type="gramStart"/>
      <w:r>
        <w:t>above mentioned</w:t>
      </w:r>
      <w:proofErr w:type="gramEnd"/>
      <w:r>
        <w:t xml:space="preserve"> calculations, below conditions needs to be kept in mind while generating the excel:</w:t>
      </w:r>
    </w:p>
    <w:p w14:paraId="7DA192FE" w14:textId="4F429D74" w:rsidR="00A044E1" w:rsidRDefault="002B07EB" w:rsidP="00665158">
      <w:pPr>
        <w:pStyle w:val="NormalIndent"/>
        <w:numPr>
          <w:ilvl w:val="0"/>
          <w:numId w:val="48"/>
        </w:numPr>
      </w:pPr>
      <w:r>
        <w:t>%Land for Side Wall Outer Profile Spline Projected Divisions will always be 1.</w:t>
      </w:r>
    </w:p>
    <w:p w14:paraId="499F3DB6" w14:textId="6A157561" w:rsidR="002B07EB" w:rsidRDefault="002B07EB" w:rsidP="00665158">
      <w:pPr>
        <w:pStyle w:val="NormalIndent"/>
        <w:numPr>
          <w:ilvl w:val="0"/>
          <w:numId w:val="48"/>
        </w:numPr>
      </w:pPr>
      <w:r>
        <w:t>Pitch and Land Column Values will be merged for Side Wall and will have the value = SW.</w:t>
      </w:r>
    </w:p>
    <w:p w14:paraId="5444E9B2" w14:textId="0C2C7E39" w:rsidR="002B07EB" w:rsidRDefault="002B07EB" w:rsidP="00665158">
      <w:pPr>
        <w:pStyle w:val="NormalIndent"/>
        <w:numPr>
          <w:ilvl w:val="0"/>
          <w:numId w:val="48"/>
        </w:numPr>
      </w:pPr>
      <w:r>
        <w:t xml:space="preserve">X </w:t>
      </w:r>
      <w:r w:rsidR="0001425E">
        <w:t>Coordinate</w:t>
      </w:r>
      <w:r>
        <w:t xml:space="preserve"> for First Division will always be 0</w:t>
      </w:r>
      <w:r w:rsidR="0001425E">
        <w:t>. Rest</w:t>
      </w:r>
      <w:r w:rsidR="00241403">
        <w:t xml:space="preserve"> </w:t>
      </w:r>
      <w:r w:rsidR="0001425E">
        <w:t>will have the Formulas.</w:t>
      </w:r>
    </w:p>
    <w:p w14:paraId="04ED525C" w14:textId="77777777" w:rsidR="0001425E" w:rsidRDefault="0001425E" w:rsidP="0090257B">
      <w:pPr>
        <w:pStyle w:val="NormalIndent"/>
      </w:pPr>
    </w:p>
    <w:p w14:paraId="7A107EA8" w14:textId="1FE99334" w:rsidR="00616ACA" w:rsidRDefault="009506B0" w:rsidP="0090257B">
      <w:pPr>
        <w:pStyle w:val="NormalIndent"/>
      </w:pPr>
      <w:r>
        <w:t>Step 17</w:t>
      </w:r>
      <w:r w:rsidR="00616ACA">
        <w:t>: Drawing 2-Wheeler Green Tyre Profile Generation:</w:t>
      </w:r>
    </w:p>
    <w:p w14:paraId="5ADEC4FF" w14:textId="1F0DA427" w:rsidR="002965F5" w:rsidRDefault="002965F5" w:rsidP="0090257B">
      <w:pPr>
        <w:pStyle w:val="NormalIndent"/>
      </w:pPr>
    </w:p>
    <w:p w14:paraId="695F2E8D" w14:textId="071C6423" w:rsidR="002965F5" w:rsidRDefault="00AB6241" w:rsidP="00B82596">
      <w:pPr>
        <w:pStyle w:val="NormalIndent"/>
        <w:numPr>
          <w:ilvl w:val="0"/>
          <w:numId w:val="49"/>
        </w:numPr>
      </w:pPr>
      <w:r>
        <w:t xml:space="preserve">Create Horizontal </w:t>
      </w:r>
      <w:r w:rsidR="001D23B8">
        <w:t xml:space="preserve">Profile Base </w:t>
      </w:r>
      <w:r>
        <w:t>Line equal to the</w:t>
      </w:r>
      <w:r w:rsidR="00656D6D">
        <w:t xml:space="preserve"> maximum</w:t>
      </w:r>
      <w:r>
        <w:t xml:space="preserve"> length </w:t>
      </w:r>
      <w:r w:rsidR="00656D6D">
        <w:t xml:space="preserve">of X </w:t>
      </w:r>
      <w:proofErr w:type="spellStart"/>
      <w:r w:rsidR="00656D6D">
        <w:t>Corrdinate</w:t>
      </w:r>
      <w:proofErr w:type="spellEnd"/>
      <w:r w:rsidR="00656D6D">
        <w:t xml:space="preserve"> calculated in Excel Calculation Document. </w:t>
      </w:r>
      <w:r w:rsidR="00375689">
        <w:t>The Position of the 2-Wheeler Green Tyre Profile will be configurable and will be pr</w:t>
      </w:r>
      <w:r w:rsidR="003C7A8C">
        <w:t>esent in the configuration file.</w:t>
      </w:r>
    </w:p>
    <w:p w14:paraId="0FC6E3FF" w14:textId="5A45EA75" w:rsidR="007C5ADA" w:rsidRDefault="007C5ADA" w:rsidP="00B82596">
      <w:pPr>
        <w:pStyle w:val="NormalIndent"/>
        <w:numPr>
          <w:ilvl w:val="0"/>
          <w:numId w:val="49"/>
        </w:numPr>
      </w:pPr>
      <w:r>
        <w:t xml:space="preserve">Divide the Horizontal </w:t>
      </w:r>
      <w:r w:rsidR="001D23B8">
        <w:t xml:space="preserve">Profile Base </w:t>
      </w:r>
      <w:r>
        <w:t xml:space="preserve">Line into </w:t>
      </w:r>
      <w:r w:rsidR="00A9133F">
        <w:t>D</w:t>
      </w:r>
      <w:r>
        <w:t xml:space="preserve">ivisions based on the </w:t>
      </w:r>
      <w:r w:rsidR="00970287">
        <w:t>X Coordinate calculated in Excel Calculation Document.</w:t>
      </w:r>
    </w:p>
    <w:p w14:paraId="7FBF65E8" w14:textId="67CB94C0" w:rsidR="00435852" w:rsidRDefault="007E69F0" w:rsidP="00B82596">
      <w:pPr>
        <w:pStyle w:val="NormalIndent"/>
        <w:numPr>
          <w:ilvl w:val="0"/>
          <w:numId w:val="49"/>
        </w:numPr>
      </w:pPr>
      <w:r>
        <w:t xml:space="preserve">Create Vertical Lines by </w:t>
      </w:r>
      <w:r w:rsidR="00A9133F">
        <w:t xml:space="preserve">at each Division </w:t>
      </w:r>
      <w:r>
        <w:t xml:space="preserve">marked </w:t>
      </w:r>
      <w:r w:rsidR="00A9133F">
        <w:t xml:space="preserve">on </w:t>
      </w:r>
      <w:r>
        <w:t xml:space="preserve">Horizontal </w:t>
      </w:r>
      <w:r w:rsidR="00A9133F">
        <w:t xml:space="preserve">Profile Base </w:t>
      </w:r>
      <w:r>
        <w:t>Line.</w:t>
      </w:r>
      <w:r w:rsidR="00A9133F">
        <w:t xml:space="preserve"> The length of the vertical line will be equal to the respective Y Coordinate calculated in Excel Calculation Document.</w:t>
      </w:r>
    </w:p>
    <w:p w14:paraId="01FD5A5E" w14:textId="5751822E" w:rsidR="00090E22" w:rsidRDefault="00874B8F" w:rsidP="00B82596">
      <w:pPr>
        <w:pStyle w:val="NormalIndent"/>
        <w:numPr>
          <w:ilvl w:val="0"/>
          <w:numId w:val="49"/>
        </w:numPr>
      </w:pPr>
      <w:r>
        <w:t>Create Spline Curve passing through the top point of each vertical line generated in the previous step.</w:t>
      </w:r>
    </w:p>
    <w:p w14:paraId="6CFBF09B" w14:textId="2C00EA90" w:rsidR="00874B8F" w:rsidRDefault="00874B8F" w:rsidP="00B82596">
      <w:pPr>
        <w:pStyle w:val="NormalIndent"/>
        <w:numPr>
          <w:ilvl w:val="0"/>
          <w:numId w:val="49"/>
        </w:numPr>
      </w:pPr>
      <w:r>
        <w:t xml:space="preserve">Delete all the </w:t>
      </w:r>
      <w:r w:rsidR="00A9133F">
        <w:t>v</w:t>
      </w:r>
      <w:r>
        <w:t xml:space="preserve">ertical </w:t>
      </w:r>
      <w:r w:rsidR="00A9133F">
        <w:t>l</w:t>
      </w:r>
      <w:r>
        <w:t xml:space="preserve">ines generated </w:t>
      </w:r>
      <w:r w:rsidR="00A9133F">
        <w:t xml:space="preserve">on </w:t>
      </w:r>
      <w:r>
        <w:t xml:space="preserve">the </w:t>
      </w:r>
      <w:r w:rsidR="00A9133F">
        <w:t>Horizontal Profile Base Line</w:t>
      </w:r>
      <w:r>
        <w:t>. Now only the Horizontal Profile Line and Spline Curve will be retained.</w:t>
      </w:r>
    </w:p>
    <w:p w14:paraId="5A883CC9" w14:textId="66B995B9" w:rsidR="000F52BA" w:rsidRDefault="00B91F94" w:rsidP="00B82596">
      <w:pPr>
        <w:pStyle w:val="NormalIndent"/>
        <w:numPr>
          <w:ilvl w:val="0"/>
          <w:numId w:val="49"/>
        </w:numPr>
      </w:pPr>
      <w:r>
        <w:t>Now re-c</w:t>
      </w:r>
      <w:r w:rsidR="000F52BA">
        <w:t xml:space="preserve">reate </w:t>
      </w:r>
      <w:r>
        <w:t xml:space="preserve">divisions on Horizontal Profile Base Line. The distance between each division will be defined </w:t>
      </w:r>
      <w:r w:rsidR="000F52BA">
        <w:t>by user in custom user interface.</w:t>
      </w:r>
      <w:r>
        <w:t xml:space="preserve"> The parameter name is “Drafting Segment”.</w:t>
      </w:r>
    </w:p>
    <w:p w14:paraId="78B1C70A" w14:textId="7AD350A7" w:rsidR="00B91F94" w:rsidRDefault="00B91F94" w:rsidP="00B82596">
      <w:pPr>
        <w:pStyle w:val="NormalIndent"/>
        <w:numPr>
          <w:ilvl w:val="0"/>
          <w:numId w:val="49"/>
        </w:numPr>
      </w:pPr>
      <w:r>
        <w:t>Create Vertical Line on each division on Horizontal Profile Base Line. These Vertical Lines should intersect the Spline curve and will be trimmed at the intersection.</w:t>
      </w:r>
    </w:p>
    <w:p w14:paraId="29787661" w14:textId="254793DC" w:rsidR="000F52BA" w:rsidRDefault="000F52BA" w:rsidP="00B82596">
      <w:pPr>
        <w:pStyle w:val="NormalIndent"/>
        <w:numPr>
          <w:ilvl w:val="0"/>
          <w:numId w:val="49"/>
        </w:numPr>
      </w:pPr>
      <w:r>
        <w:t xml:space="preserve">Create a Major Horizontal Dimension </w:t>
      </w:r>
      <w:proofErr w:type="spellStart"/>
      <w:r>
        <w:t>i.e</w:t>
      </w:r>
      <w:proofErr w:type="spellEnd"/>
      <w:r>
        <w:t xml:space="preserve">, Dimension of Horizontal </w:t>
      </w:r>
      <w:r w:rsidR="00D3364F">
        <w:t xml:space="preserve">Profile </w:t>
      </w:r>
      <w:r>
        <w:t>Base Line.</w:t>
      </w:r>
    </w:p>
    <w:p w14:paraId="24FD4B46" w14:textId="7D77ABBC" w:rsidR="000F52BA" w:rsidRDefault="000F52BA" w:rsidP="00B82596">
      <w:pPr>
        <w:pStyle w:val="NormalIndent"/>
        <w:numPr>
          <w:ilvl w:val="0"/>
          <w:numId w:val="49"/>
        </w:numPr>
      </w:pPr>
      <w:r>
        <w:t xml:space="preserve">Create </w:t>
      </w:r>
      <w:r w:rsidR="00B91F94">
        <w:t>Minor Horizontal Dimensions for distance between Divisions on Horizontal Profile Base Line. The Dimension should be in ascending order along with summation of Drafting Segment. For Example: If Drafting Segment = 3, then the Minor Horizontal Dimensions will be: 3,6,9,12</w:t>
      </w:r>
      <w:proofErr w:type="gramStart"/>
      <w:r w:rsidR="00B91F94">
        <w:t>….</w:t>
      </w:r>
      <w:r w:rsidR="00850DC1">
        <w:t>etc.</w:t>
      </w:r>
      <w:proofErr w:type="gramEnd"/>
    </w:p>
    <w:p w14:paraId="54E33A87" w14:textId="3C40D986" w:rsidR="00B91F94" w:rsidRDefault="00B91F94" w:rsidP="00B82596">
      <w:pPr>
        <w:pStyle w:val="NormalIndent"/>
        <w:numPr>
          <w:ilvl w:val="0"/>
          <w:numId w:val="49"/>
        </w:numPr>
      </w:pPr>
      <w:r>
        <w:t>Create Vertical Dimensions by measuring the length of each Vertical Lines generated at each division on Horizontal Profile Base line.</w:t>
      </w:r>
    </w:p>
    <w:p w14:paraId="1EE5CD09" w14:textId="679F7464" w:rsidR="005E0AF6" w:rsidRDefault="005E0AF6" w:rsidP="00B82596">
      <w:pPr>
        <w:pStyle w:val="NormalIndent"/>
        <w:numPr>
          <w:ilvl w:val="0"/>
          <w:numId w:val="49"/>
        </w:numPr>
      </w:pPr>
      <w:r>
        <w:t>A Drafting Note will be added in the Drawing Sheet with below mentioned parameters:</w:t>
      </w:r>
    </w:p>
    <w:p w14:paraId="73BDE256" w14:textId="468673E6" w:rsidR="005E0AF6" w:rsidRDefault="005E0AF6" w:rsidP="005E0AF6">
      <w:pPr>
        <w:pStyle w:val="NormalIndent"/>
        <w:numPr>
          <w:ilvl w:val="1"/>
          <w:numId w:val="49"/>
        </w:numPr>
      </w:pPr>
      <w:r>
        <w:t>Size</w:t>
      </w:r>
    </w:p>
    <w:p w14:paraId="2F1918EB" w14:textId="7B4693AA" w:rsidR="005E0AF6" w:rsidRDefault="005E0AF6" w:rsidP="005E0AF6">
      <w:pPr>
        <w:pStyle w:val="NormalIndent"/>
        <w:numPr>
          <w:ilvl w:val="1"/>
          <w:numId w:val="49"/>
        </w:numPr>
      </w:pPr>
      <w:r>
        <w:t>Pattern</w:t>
      </w:r>
    </w:p>
    <w:p w14:paraId="5D9BD160" w14:textId="51AE1C35" w:rsidR="005E0AF6" w:rsidRDefault="005E0AF6" w:rsidP="005E0AF6">
      <w:pPr>
        <w:pStyle w:val="NormalIndent"/>
        <w:numPr>
          <w:ilvl w:val="1"/>
          <w:numId w:val="49"/>
        </w:numPr>
      </w:pPr>
      <w:r>
        <w:t>Plant</w:t>
      </w:r>
    </w:p>
    <w:p w14:paraId="1F7CFD8A" w14:textId="760546A4" w:rsidR="005E0AF6" w:rsidRDefault="005E0AF6" w:rsidP="005E0AF6">
      <w:pPr>
        <w:pStyle w:val="NormalIndent"/>
        <w:numPr>
          <w:ilvl w:val="1"/>
          <w:numId w:val="49"/>
        </w:numPr>
      </w:pPr>
      <w:r>
        <w:t>Layout Drawing No.</w:t>
      </w:r>
    </w:p>
    <w:p w14:paraId="43740B12" w14:textId="1BE29333" w:rsidR="00985B1A" w:rsidRDefault="00985B1A" w:rsidP="005E0AF6">
      <w:pPr>
        <w:pStyle w:val="NormalIndent"/>
        <w:numPr>
          <w:ilvl w:val="1"/>
          <w:numId w:val="49"/>
        </w:numPr>
      </w:pPr>
      <w:r>
        <w:t>Area and Volume calculated.</w:t>
      </w:r>
    </w:p>
    <w:p w14:paraId="6038F00B" w14:textId="77777777" w:rsidR="000F52BA" w:rsidRDefault="000F52BA" w:rsidP="0090257B">
      <w:pPr>
        <w:pStyle w:val="NormalIndent"/>
      </w:pPr>
    </w:p>
    <w:p w14:paraId="11219A0D" w14:textId="13963250" w:rsidR="00874B8F" w:rsidRDefault="00AD08DA" w:rsidP="00AD08DA">
      <w:pPr>
        <w:pStyle w:val="NormalIndent"/>
        <w:ind w:left="1080"/>
        <w:jc w:val="center"/>
      </w:pPr>
      <w:r>
        <w:rPr>
          <w:noProof/>
          <w:lang w:val="en-IN" w:eastAsia="en-IN"/>
        </w:rPr>
        <w:drawing>
          <wp:inline distT="0" distB="0" distL="0" distR="0" wp14:anchorId="6E90ED94" wp14:editId="7E348111">
            <wp:extent cx="3571342" cy="12642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601" cy="1319927"/>
                    </a:xfrm>
                    <a:prstGeom prst="rect">
                      <a:avLst/>
                    </a:prstGeom>
                    <a:noFill/>
                    <a:ln>
                      <a:noFill/>
                    </a:ln>
                  </pic:spPr>
                </pic:pic>
              </a:graphicData>
            </a:graphic>
          </wp:inline>
        </w:drawing>
      </w:r>
    </w:p>
    <w:p w14:paraId="5B8CCBBC" w14:textId="5D5758AA" w:rsidR="000D10B2" w:rsidRDefault="000D10B2" w:rsidP="007274EE">
      <w:pPr>
        <w:pStyle w:val="NormalIndent"/>
        <w:ind w:left="0"/>
        <w:jc w:val="both"/>
      </w:pPr>
    </w:p>
    <w:p w14:paraId="3DC84A50" w14:textId="08D141B9" w:rsidR="001F2999" w:rsidRPr="00AA044B" w:rsidRDefault="00AA044B" w:rsidP="001F2999">
      <w:pPr>
        <w:pStyle w:val="NormalIndent"/>
        <w:jc w:val="both"/>
      </w:pPr>
      <w:r w:rsidRPr="00AA044B">
        <w:tab/>
      </w:r>
      <w:r>
        <w:t xml:space="preserve">Note: </w:t>
      </w:r>
      <w:r w:rsidRPr="00AA044B">
        <w:t>The Profile drawn in above snap is just an example, the exact prof</w:t>
      </w:r>
      <w:r>
        <w:t>ile will vary from case to case.</w:t>
      </w:r>
    </w:p>
    <w:p w14:paraId="6EEE06BB" w14:textId="49CE8E0E" w:rsidR="0055593A" w:rsidRDefault="0055593A" w:rsidP="0055593A">
      <w:pPr>
        <w:pStyle w:val="Heading2"/>
        <w:tabs>
          <w:tab w:val="num" w:pos="700"/>
        </w:tabs>
        <w:spacing w:before="0" w:after="0"/>
        <w:ind w:left="700" w:hanging="700"/>
      </w:pPr>
      <w:bookmarkStart w:id="18" w:name="_Toc502233321"/>
      <w:r>
        <w:t xml:space="preserve">Parameter Calculations for </w:t>
      </w:r>
      <w:r w:rsidR="001D3422">
        <w:rPr>
          <w:rFonts w:ascii="Times New Roman" w:hAnsi="Times New Roman"/>
        </w:rPr>
        <w:t>2-Wheeler Green Tyre Profile Automation Tool</w:t>
      </w:r>
      <w:bookmarkEnd w:id="18"/>
    </w:p>
    <w:p w14:paraId="4424F188" w14:textId="77777777" w:rsidR="0055593A" w:rsidRDefault="0055593A" w:rsidP="004D1772">
      <w:pPr>
        <w:ind w:left="700"/>
      </w:pPr>
    </w:p>
    <w:p w14:paraId="7D9C50B0" w14:textId="2CB733DF" w:rsidR="00B36131" w:rsidRPr="00A962B3" w:rsidRDefault="003D46B9" w:rsidP="003D46B9">
      <w:pPr>
        <w:pStyle w:val="ListParagraph"/>
        <w:numPr>
          <w:ilvl w:val="0"/>
          <w:numId w:val="4"/>
        </w:numPr>
        <w:rPr>
          <w:b/>
        </w:rPr>
      </w:pPr>
      <w:r w:rsidRPr="00A962B3">
        <w:rPr>
          <w:b/>
        </w:rPr>
        <w:t xml:space="preserve">Green ply </w:t>
      </w:r>
      <w:r w:rsidR="00445F95" w:rsidRPr="00A962B3">
        <w:rPr>
          <w:b/>
        </w:rPr>
        <w:t>angle α</w:t>
      </w:r>
      <w:r w:rsidRPr="00A962B3">
        <w:rPr>
          <w:b/>
        </w:rPr>
        <w:t xml:space="preserve"> </w:t>
      </w:r>
      <w:r w:rsidR="00B36131" w:rsidRPr="00A962B3">
        <w:rPr>
          <w:b/>
        </w:rPr>
        <w:t xml:space="preserve">= </w:t>
      </w:r>
      <w:r w:rsidRPr="00A962B3">
        <w:rPr>
          <w:b/>
        </w:rPr>
        <w:t>(180/</w:t>
      </w:r>
      <w:proofErr w:type="gramStart"/>
      <w:r w:rsidRPr="00A962B3">
        <w:rPr>
          <w:b/>
        </w:rPr>
        <w:t>PI</w:t>
      </w:r>
      <w:r w:rsidR="00445F95" w:rsidRPr="00A962B3">
        <w:rPr>
          <w:b/>
        </w:rPr>
        <w:t>(</w:t>
      </w:r>
      <w:proofErr w:type="gramEnd"/>
      <w:r w:rsidR="00445F95" w:rsidRPr="00A962B3">
        <w:rPr>
          <w:b/>
        </w:rPr>
        <w:t>) *</w:t>
      </w:r>
      <w:r w:rsidRPr="00A962B3">
        <w:rPr>
          <w:b/>
        </w:rPr>
        <w:t>ACOS((1+O7)*COS(K5*(PI()/180))/O6))</w:t>
      </w:r>
    </w:p>
    <w:p w14:paraId="22F1A294" w14:textId="62491A33" w:rsidR="0085672C" w:rsidRPr="00A962B3" w:rsidRDefault="003D46B9" w:rsidP="003D46B9">
      <w:pPr>
        <w:pStyle w:val="ListParagraph"/>
        <w:numPr>
          <w:ilvl w:val="0"/>
          <w:numId w:val="4"/>
        </w:numPr>
        <w:rPr>
          <w:b/>
        </w:rPr>
      </w:pPr>
      <w:r w:rsidRPr="00A962B3">
        <w:rPr>
          <w:b/>
        </w:rPr>
        <w:t xml:space="preserve">Mean Carcass </w:t>
      </w:r>
      <w:proofErr w:type="spellStart"/>
      <w:r w:rsidRPr="00A962B3">
        <w:rPr>
          <w:b/>
        </w:rPr>
        <w:t>Dia</w:t>
      </w:r>
      <w:proofErr w:type="spellEnd"/>
      <w:r w:rsidRPr="00A962B3">
        <w:rPr>
          <w:b/>
        </w:rPr>
        <w:t xml:space="preserve"> </w:t>
      </w:r>
      <w:r w:rsidR="0085672C" w:rsidRPr="00A962B3">
        <w:rPr>
          <w:b/>
        </w:rPr>
        <w:t xml:space="preserve">= </w:t>
      </w:r>
      <w:r w:rsidRPr="00A962B3">
        <w:rPr>
          <w:b/>
        </w:rPr>
        <w:t>M5-(2*H5+(2*((H6*K</w:t>
      </w:r>
      <w:proofErr w:type="gramStart"/>
      <w:r w:rsidRPr="00A962B3">
        <w:rPr>
          <w:b/>
        </w:rPr>
        <w:t>6)+(</w:t>
      </w:r>
      <w:proofErr w:type="gramEnd"/>
      <w:r w:rsidRPr="00A962B3">
        <w:rPr>
          <w:b/>
        </w:rPr>
        <w:t>H7*K7))*0.9/2))</w:t>
      </w:r>
    </w:p>
    <w:p w14:paraId="4CBA6CD1" w14:textId="627178E1" w:rsidR="000E6595" w:rsidRPr="00A962B3" w:rsidRDefault="003D46B9" w:rsidP="003D46B9">
      <w:pPr>
        <w:pStyle w:val="ListParagraph"/>
        <w:numPr>
          <w:ilvl w:val="0"/>
          <w:numId w:val="4"/>
        </w:numPr>
        <w:rPr>
          <w:b/>
        </w:rPr>
      </w:pPr>
      <w:r w:rsidRPr="00A962B3">
        <w:rPr>
          <w:b/>
        </w:rPr>
        <w:t>Lift Ratio (1)</w:t>
      </w:r>
      <w:r w:rsidR="000E6595" w:rsidRPr="00A962B3">
        <w:rPr>
          <w:b/>
        </w:rPr>
        <w:t xml:space="preserve"> = </w:t>
      </w:r>
      <w:r w:rsidRPr="00A962B3">
        <w:rPr>
          <w:b/>
        </w:rPr>
        <w:t>O5/M7</w:t>
      </w:r>
    </w:p>
    <w:p w14:paraId="04E12AC5" w14:textId="71B2931C" w:rsidR="003902EA" w:rsidRPr="00A962B3" w:rsidRDefault="00E166BF" w:rsidP="00E166BF">
      <w:pPr>
        <w:pStyle w:val="ListParagraph"/>
        <w:numPr>
          <w:ilvl w:val="0"/>
          <w:numId w:val="4"/>
        </w:numPr>
        <w:rPr>
          <w:b/>
        </w:rPr>
      </w:pPr>
      <w:r w:rsidRPr="00A962B3">
        <w:rPr>
          <w:b/>
        </w:rPr>
        <w:t xml:space="preserve">% Land </w:t>
      </w:r>
      <w:r w:rsidR="001622F1" w:rsidRPr="00A962B3">
        <w:rPr>
          <w:b/>
        </w:rPr>
        <w:t xml:space="preserve">= </w:t>
      </w:r>
      <w:r w:rsidRPr="00A962B3">
        <w:rPr>
          <w:b/>
        </w:rPr>
        <w:t>D11/C11</w:t>
      </w:r>
    </w:p>
    <w:p w14:paraId="55B6A208" w14:textId="458F5BEB" w:rsidR="003902EA" w:rsidRPr="00A962B3" w:rsidRDefault="00E166BF" w:rsidP="00E166BF">
      <w:pPr>
        <w:pStyle w:val="ListParagraph"/>
        <w:numPr>
          <w:ilvl w:val="0"/>
          <w:numId w:val="4"/>
        </w:numPr>
        <w:rPr>
          <w:b/>
        </w:rPr>
      </w:pPr>
      <w:r w:rsidRPr="00A962B3">
        <w:rPr>
          <w:b/>
        </w:rPr>
        <w:lastRenderedPageBreak/>
        <w:t xml:space="preserve">Gauge Cured * Land (Tc1) </w:t>
      </w:r>
      <w:r w:rsidR="003902EA" w:rsidRPr="00A962B3">
        <w:rPr>
          <w:b/>
        </w:rPr>
        <w:t xml:space="preserve">= </w:t>
      </w:r>
      <w:r w:rsidRPr="00A962B3">
        <w:rPr>
          <w:b/>
        </w:rPr>
        <w:t>B11*E11</w:t>
      </w:r>
      <w:r w:rsidR="000C3DD0">
        <w:rPr>
          <w:b/>
        </w:rPr>
        <w:t xml:space="preserve"> (Gauge Cured Cap x % Land)</w:t>
      </w:r>
    </w:p>
    <w:p w14:paraId="4C692256" w14:textId="7B67F9CE" w:rsidR="00DD0080" w:rsidRDefault="007C5BB6" w:rsidP="007C5BB6">
      <w:pPr>
        <w:pStyle w:val="ListParagraph"/>
        <w:numPr>
          <w:ilvl w:val="0"/>
          <w:numId w:val="4"/>
        </w:numPr>
        <w:rPr>
          <w:b/>
        </w:rPr>
      </w:pPr>
      <w:r w:rsidRPr="00A962B3">
        <w:rPr>
          <w:b/>
        </w:rPr>
        <w:t xml:space="preserve">S </w:t>
      </w:r>
      <w:proofErr w:type="spellStart"/>
      <w:r w:rsidRPr="00A962B3">
        <w:rPr>
          <w:b/>
        </w:rPr>
        <w:t>Dia</w:t>
      </w:r>
      <w:proofErr w:type="spellEnd"/>
      <w:r w:rsidRPr="00A962B3">
        <w:rPr>
          <w:b/>
        </w:rPr>
        <w:t xml:space="preserve"> </w:t>
      </w:r>
      <w:r w:rsidR="00445F95" w:rsidRPr="00A962B3">
        <w:rPr>
          <w:b/>
        </w:rPr>
        <w:t>= (</w:t>
      </w:r>
      <w:r w:rsidRPr="00A962B3">
        <w:rPr>
          <w:b/>
        </w:rPr>
        <w:t xml:space="preserve">Drum </w:t>
      </w:r>
      <w:proofErr w:type="spellStart"/>
      <w:r w:rsidRPr="00A962B3">
        <w:rPr>
          <w:b/>
        </w:rPr>
        <w:t>Dia</w:t>
      </w:r>
      <w:proofErr w:type="spellEnd"/>
      <w:r w:rsidRPr="00A962B3">
        <w:rPr>
          <w:b/>
        </w:rPr>
        <w:t>(expanded)+2*step)</w:t>
      </w:r>
    </w:p>
    <w:p w14:paraId="4E1E1C08" w14:textId="18A3A0BD" w:rsidR="00D403DF" w:rsidRDefault="00D403DF" w:rsidP="006254F6">
      <w:pPr>
        <w:pStyle w:val="ListParagraph"/>
        <w:numPr>
          <w:ilvl w:val="0"/>
          <w:numId w:val="4"/>
        </w:numPr>
        <w:rPr>
          <w:b/>
        </w:rPr>
      </w:pPr>
      <w:r w:rsidRPr="00D403DF">
        <w:rPr>
          <w:b/>
        </w:rPr>
        <w:t xml:space="preserve">Lift Ratio </w:t>
      </w:r>
      <w:r w:rsidR="001E21B8" w:rsidRPr="00D403DF">
        <w:rPr>
          <w:b/>
        </w:rPr>
        <w:t>2 =</w:t>
      </w:r>
      <w:r w:rsidRPr="00D403DF">
        <w:rPr>
          <w:b/>
        </w:rPr>
        <w:t xml:space="preserve"> S </w:t>
      </w:r>
      <w:proofErr w:type="spellStart"/>
      <w:r w:rsidRPr="00D403DF">
        <w:rPr>
          <w:b/>
        </w:rPr>
        <w:t>Dia</w:t>
      </w:r>
      <w:proofErr w:type="spellEnd"/>
      <w:r w:rsidR="00CE5066" w:rsidRPr="00D403DF">
        <w:rPr>
          <w:b/>
        </w:rPr>
        <w:t>/ (</w:t>
      </w:r>
      <w:r w:rsidRPr="00D403DF">
        <w:rPr>
          <w:b/>
        </w:rPr>
        <w:t xml:space="preserve">Drum </w:t>
      </w:r>
      <w:proofErr w:type="spellStart"/>
      <w:r w:rsidRPr="00D403DF">
        <w:rPr>
          <w:b/>
        </w:rPr>
        <w:t>Dia</w:t>
      </w:r>
      <w:proofErr w:type="spellEnd"/>
      <w:r w:rsidRPr="00D403DF">
        <w:rPr>
          <w:b/>
        </w:rPr>
        <w:t xml:space="preserve"> (expanded)+2*Total Carcass Gauge)</w:t>
      </w:r>
    </w:p>
    <w:p w14:paraId="29196ABA" w14:textId="67752AEA" w:rsidR="007C5BB6" w:rsidRPr="00A962B3" w:rsidRDefault="007C5BB6" w:rsidP="007C5BB6">
      <w:pPr>
        <w:pStyle w:val="ListParagraph"/>
        <w:numPr>
          <w:ilvl w:val="0"/>
          <w:numId w:val="4"/>
        </w:numPr>
        <w:rPr>
          <w:b/>
        </w:rPr>
      </w:pPr>
      <w:r w:rsidRPr="00146B71">
        <w:rPr>
          <w:b/>
        </w:rPr>
        <w:t>ø</w:t>
      </w:r>
      <w:r w:rsidRPr="00A962B3">
        <w:rPr>
          <w:b/>
        </w:rPr>
        <w:t xml:space="preserve"> = ACOS (Lift Ratio 2 * cos α) / (1+e)</w:t>
      </w:r>
    </w:p>
    <w:p w14:paraId="14FC394A" w14:textId="03B3D9B1" w:rsidR="007C5BB6" w:rsidRPr="00A962B3" w:rsidRDefault="007C5BB6" w:rsidP="007C5BB6">
      <w:pPr>
        <w:pStyle w:val="ListParagraph"/>
        <w:numPr>
          <w:ilvl w:val="0"/>
          <w:numId w:val="4"/>
        </w:numPr>
        <w:rPr>
          <w:b/>
        </w:rPr>
      </w:pPr>
      <w:r w:rsidRPr="00146B71">
        <w:rPr>
          <w:b/>
        </w:rPr>
        <w:t xml:space="preserve">Green </w:t>
      </w:r>
      <w:r w:rsidR="00445F95" w:rsidRPr="00146B71">
        <w:rPr>
          <w:b/>
        </w:rPr>
        <w:t>Width (</w:t>
      </w:r>
      <w:proofErr w:type="spellStart"/>
      <w:r w:rsidRPr="00146B71">
        <w:rPr>
          <w:b/>
        </w:rPr>
        <w:t>Wg</w:t>
      </w:r>
      <w:proofErr w:type="spellEnd"/>
      <w:r w:rsidRPr="00146B71">
        <w:rPr>
          <w:b/>
        </w:rPr>
        <w:t>)</w:t>
      </w:r>
      <w:r w:rsidRPr="00A962B3">
        <w:rPr>
          <w:b/>
        </w:rPr>
        <w:t xml:space="preserve"> = (</w:t>
      </w:r>
      <w:proofErr w:type="spellStart"/>
      <w:r w:rsidRPr="00A962B3">
        <w:rPr>
          <w:b/>
        </w:rPr>
        <w:t>Wc</w:t>
      </w:r>
      <w:proofErr w:type="spellEnd"/>
      <w:r w:rsidRPr="00A962B3">
        <w:rPr>
          <w:b/>
        </w:rPr>
        <w:t xml:space="preserve"> * sin α) / {(sin </w:t>
      </w:r>
      <w:r w:rsidR="00445F95" w:rsidRPr="00A962B3">
        <w:rPr>
          <w:b/>
        </w:rPr>
        <w:t>ø)</w:t>
      </w:r>
      <w:r w:rsidRPr="00A962B3">
        <w:rPr>
          <w:b/>
        </w:rPr>
        <w:t xml:space="preserve"> * (1+e)}</w:t>
      </w:r>
    </w:p>
    <w:p w14:paraId="42DBBE4D" w14:textId="1C9B01C3" w:rsidR="007C5BB6" w:rsidRPr="003F0C64" w:rsidRDefault="007C5BB6" w:rsidP="007C5BB6">
      <w:pPr>
        <w:pStyle w:val="ListParagraph"/>
        <w:numPr>
          <w:ilvl w:val="0"/>
          <w:numId w:val="4"/>
        </w:numPr>
        <w:rPr>
          <w:b/>
        </w:rPr>
      </w:pPr>
      <w:r w:rsidRPr="00146B71">
        <w:rPr>
          <w:b/>
        </w:rPr>
        <w:t xml:space="preserve">Green Tread Thickness </w:t>
      </w:r>
      <w:r w:rsidR="00445F95" w:rsidRPr="00146B71">
        <w:rPr>
          <w:b/>
        </w:rPr>
        <w:t>cap (</w:t>
      </w:r>
      <w:r w:rsidRPr="00146B71">
        <w:rPr>
          <w:b/>
        </w:rPr>
        <w:t>Tg1)</w:t>
      </w:r>
      <w:r w:rsidRPr="003F0C64">
        <w:rPr>
          <w:b/>
        </w:rPr>
        <w:t xml:space="preserve"> = Tc1 * Lift Ratio 2*(1+</w:t>
      </w:r>
      <w:proofErr w:type="gramStart"/>
      <w:r w:rsidRPr="003F0C64">
        <w:rPr>
          <w:b/>
        </w:rPr>
        <w:t>e)*</w:t>
      </w:r>
      <w:proofErr w:type="gramEnd"/>
      <w:r w:rsidRPr="003F0C64">
        <w:rPr>
          <w:b/>
        </w:rPr>
        <w:t xml:space="preserve"> {(sin </w:t>
      </w:r>
      <w:r w:rsidR="00445F95" w:rsidRPr="003F0C64">
        <w:rPr>
          <w:b/>
        </w:rPr>
        <w:t>ø *</w:t>
      </w:r>
      <w:r w:rsidRPr="003F0C64">
        <w:rPr>
          <w:b/>
        </w:rPr>
        <w:t xml:space="preserve"> Spec. gravity cure</w:t>
      </w:r>
      <w:r w:rsidR="00445F95" w:rsidRPr="003F0C64">
        <w:rPr>
          <w:b/>
        </w:rPr>
        <w:t>d)/(sin α* spec. gravity green)</w:t>
      </w:r>
      <w:r w:rsidRPr="003F0C64">
        <w:rPr>
          <w:b/>
        </w:rPr>
        <w:t>}</w:t>
      </w:r>
    </w:p>
    <w:p w14:paraId="2284D5B4" w14:textId="131ABC7A" w:rsidR="0090532C" w:rsidRPr="003F0C64" w:rsidRDefault="007C5BB6" w:rsidP="007C5BB6">
      <w:pPr>
        <w:pStyle w:val="ListParagraph"/>
        <w:numPr>
          <w:ilvl w:val="0"/>
          <w:numId w:val="4"/>
        </w:numPr>
        <w:rPr>
          <w:b/>
        </w:rPr>
      </w:pPr>
      <w:r w:rsidRPr="00146B71">
        <w:rPr>
          <w:b/>
        </w:rPr>
        <w:t xml:space="preserve">Green Tread Thickness </w:t>
      </w:r>
      <w:r w:rsidR="00146B71" w:rsidRPr="00146B71">
        <w:rPr>
          <w:b/>
        </w:rPr>
        <w:t>base (</w:t>
      </w:r>
      <w:r w:rsidRPr="00146B71">
        <w:rPr>
          <w:b/>
        </w:rPr>
        <w:t>Tg2)</w:t>
      </w:r>
      <w:r w:rsidRPr="003F0C64">
        <w:rPr>
          <w:b/>
        </w:rPr>
        <w:t xml:space="preserve"> = Tc2 * Lift Ratio 2*(1+</w:t>
      </w:r>
      <w:r w:rsidR="007516F0" w:rsidRPr="003F0C64">
        <w:rPr>
          <w:b/>
        </w:rPr>
        <w:t>e) *</w:t>
      </w:r>
      <w:r w:rsidR="00347A87" w:rsidRPr="003F0C64">
        <w:rPr>
          <w:b/>
        </w:rPr>
        <w:t xml:space="preserve"> {(sin ø </w:t>
      </w:r>
      <w:r w:rsidRPr="003F0C64">
        <w:rPr>
          <w:b/>
        </w:rPr>
        <w:t>* Spec. gravity cure</w:t>
      </w:r>
      <w:r w:rsidR="00B471E5" w:rsidRPr="003F0C64">
        <w:rPr>
          <w:b/>
        </w:rPr>
        <w:t>d)</w:t>
      </w:r>
      <w:proofErr w:type="gramStart"/>
      <w:r w:rsidR="00B471E5" w:rsidRPr="003F0C64">
        <w:rPr>
          <w:b/>
        </w:rPr>
        <w:t>/(</w:t>
      </w:r>
      <w:proofErr w:type="gramEnd"/>
      <w:r w:rsidR="00B471E5" w:rsidRPr="003F0C64">
        <w:rPr>
          <w:b/>
        </w:rPr>
        <w:t>sin α* spec. gravity green)</w:t>
      </w:r>
      <w:r w:rsidRPr="003F0C64">
        <w:rPr>
          <w:b/>
        </w:rPr>
        <w:t>}</w:t>
      </w:r>
    </w:p>
    <w:p w14:paraId="2ACBF314" w14:textId="3D43BF6D" w:rsidR="00146B71" w:rsidRPr="003F0C64" w:rsidRDefault="00146B71" w:rsidP="00146B71">
      <w:pPr>
        <w:pStyle w:val="ListParagraph"/>
        <w:numPr>
          <w:ilvl w:val="0"/>
          <w:numId w:val="4"/>
        </w:numPr>
        <w:rPr>
          <w:b/>
        </w:rPr>
      </w:pPr>
      <w:r w:rsidRPr="00344886">
        <w:rPr>
          <w:b/>
        </w:rPr>
        <w:t xml:space="preserve">X </w:t>
      </w:r>
      <w:r w:rsidR="009D55AE" w:rsidRPr="00344886">
        <w:rPr>
          <w:b/>
        </w:rPr>
        <w:t>coordinate</w:t>
      </w:r>
      <w:r w:rsidRPr="003F0C64">
        <w:rPr>
          <w:b/>
        </w:rPr>
        <w:t xml:space="preserve"> = (X coordinate previous) + respective Green Width</w:t>
      </w:r>
    </w:p>
    <w:p w14:paraId="666D9DEA" w14:textId="26BA72DF" w:rsidR="007C5BB6" w:rsidRPr="003F0C64" w:rsidRDefault="007C5BB6" w:rsidP="00344886">
      <w:pPr>
        <w:pStyle w:val="ListParagraph"/>
        <w:numPr>
          <w:ilvl w:val="0"/>
          <w:numId w:val="4"/>
        </w:numPr>
        <w:rPr>
          <w:b/>
        </w:rPr>
      </w:pPr>
      <w:r w:rsidRPr="00344886">
        <w:rPr>
          <w:b/>
        </w:rPr>
        <w:t>Green Tread Gauge (</w:t>
      </w:r>
      <w:proofErr w:type="spellStart"/>
      <w:r w:rsidRPr="00344886">
        <w:rPr>
          <w:b/>
        </w:rPr>
        <w:t>Tg</w:t>
      </w:r>
      <w:proofErr w:type="spellEnd"/>
      <w:r w:rsidRPr="00344886">
        <w:rPr>
          <w:b/>
        </w:rPr>
        <w:t xml:space="preserve">=Tg1+Tg2) (Y </w:t>
      </w:r>
      <w:r w:rsidR="00CB2C5B" w:rsidRPr="00344886">
        <w:rPr>
          <w:b/>
        </w:rPr>
        <w:t>coordinate</w:t>
      </w:r>
      <w:r w:rsidRPr="00344886">
        <w:rPr>
          <w:b/>
        </w:rPr>
        <w:t>)</w:t>
      </w:r>
      <w:r w:rsidR="00344886" w:rsidRPr="003F0C64">
        <w:rPr>
          <w:b/>
        </w:rPr>
        <w:t xml:space="preserve"> = Green Tread Thickness </w:t>
      </w:r>
      <w:r w:rsidR="007516F0" w:rsidRPr="003F0C64">
        <w:rPr>
          <w:b/>
        </w:rPr>
        <w:t>cap (</w:t>
      </w:r>
      <w:r w:rsidR="00344886" w:rsidRPr="003F0C64">
        <w:rPr>
          <w:b/>
        </w:rPr>
        <w:t xml:space="preserve">Tg1) + Green Tread Thickness </w:t>
      </w:r>
      <w:r w:rsidR="00CB2C5B" w:rsidRPr="003F0C64">
        <w:rPr>
          <w:b/>
        </w:rPr>
        <w:t>base (</w:t>
      </w:r>
      <w:r w:rsidR="00344886" w:rsidRPr="003F0C64">
        <w:rPr>
          <w:b/>
        </w:rPr>
        <w:t>Tg2) respectively.</w:t>
      </w:r>
    </w:p>
    <w:p w14:paraId="48DF3BC1" w14:textId="77777777" w:rsidR="0090532C" w:rsidRPr="008608C5" w:rsidRDefault="0090532C" w:rsidP="008608C5">
      <w:pPr>
        <w:rPr>
          <w:b/>
        </w:rPr>
      </w:pPr>
    </w:p>
    <w:p w14:paraId="78D977C9" w14:textId="785FF581" w:rsidR="0085226F" w:rsidRDefault="0085226F" w:rsidP="0085226F">
      <w:pPr>
        <w:pStyle w:val="Heading2"/>
        <w:tabs>
          <w:tab w:val="num" w:pos="700"/>
        </w:tabs>
        <w:spacing w:before="0" w:after="0"/>
        <w:ind w:left="700" w:hanging="700"/>
      </w:pPr>
      <w:bookmarkStart w:id="19" w:name="_Toc502233322"/>
      <w:r>
        <w:t xml:space="preserve">Proposed </w:t>
      </w:r>
      <w:r w:rsidR="007F5622">
        <w:t xml:space="preserve">NX </w:t>
      </w:r>
      <w:r>
        <w:t>Custom User Interface</w:t>
      </w:r>
      <w:r w:rsidR="008C636A">
        <w:t xml:space="preserve"> for </w:t>
      </w:r>
      <w:r w:rsidR="00910CEE">
        <w:rPr>
          <w:rFonts w:ascii="Times New Roman" w:hAnsi="Times New Roman"/>
        </w:rPr>
        <w:t>2-Wheeler Green Tyre Profile Automation Tool</w:t>
      </w:r>
      <w:bookmarkEnd w:id="19"/>
    </w:p>
    <w:p w14:paraId="2AA0BB41" w14:textId="77777777" w:rsidR="0090532C" w:rsidRDefault="0090532C" w:rsidP="00A82148"/>
    <w:p w14:paraId="24B2C7AB" w14:textId="79B12859" w:rsidR="00A82148" w:rsidRPr="003D40FE" w:rsidRDefault="00A82148" w:rsidP="00AA5C7B">
      <w:pPr>
        <w:pStyle w:val="Heading4"/>
      </w:pPr>
      <w:r w:rsidRPr="003D40FE">
        <w:t>Custom NX User Interface</w:t>
      </w:r>
      <w:r w:rsidR="00E95050">
        <w:t xml:space="preserve"> for </w:t>
      </w:r>
      <w:r w:rsidR="00FA3895">
        <w:t>Profile Selection</w:t>
      </w:r>
    </w:p>
    <w:p w14:paraId="12A8077F" w14:textId="77777777" w:rsidR="00CA08B0" w:rsidRPr="00CA08B0" w:rsidRDefault="00CA08B0" w:rsidP="00CA08B0"/>
    <w:p w14:paraId="4B57B656" w14:textId="65D56260" w:rsidR="00C93CB8" w:rsidRDefault="00C93CB8" w:rsidP="00CA08B0">
      <w:pPr>
        <w:tabs>
          <w:tab w:val="left" w:pos="1440"/>
        </w:tabs>
        <w:ind w:left="990"/>
        <w:jc w:val="center"/>
      </w:pPr>
    </w:p>
    <w:p w14:paraId="33657134" w14:textId="75E639BA" w:rsidR="00844514" w:rsidRDefault="00844514" w:rsidP="00CA08B0">
      <w:pPr>
        <w:tabs>
          <w:tab w:val="left" w:pos="1440"/>
        </w:tabs>
        <w:ind w:left="990"/>
        <w:jc w:val="center"/>
      </w:pPr>
    </w:p>
    <w:p w14:paraId="1C417EF9" w14:textId="18EDD331" w:rsidR="00795180" w:rsidRDefault="00795180" w:rsidP="00CA08B0">
      <w:pPr>
        <w:tabs>
          <w:tab w:val="left" w:pos="1440"/>
        </w:tabs>
        <w:ind w:left="990"/>
        <w:jc w:val="center"/>
      </w:pPr>
    </w:p>
    <w:p w14:paraId="76CBB1AD" w14:textId="77777777" w:rsidR="00795180" w:rsidRDefault="00795180" w:rsidP="00CA08B0">
      <w:pPr>
        <w:tabs>
          <w:tab w:val="left" w:pos="1440"/>
        </w:tabs>
        <w:ind w:left="990"/>
        <w:jc w:val="center"/>
      </w:pPr>
    </w:p>
    <w:p w14:paraId="5BB1E4FC" w14:textId="77777777" w:rsidR="00C85CEB" w:rsidRDefault="00C85CEB" w:rsidP="00CA08B0">
      <w:pPr>
        <w:tabs>
          <w:tab w:val="left" w:pos="1440"/>
        </w:tabs>
        <w:ind w:left="990"/>
        <w:jc w:val="center"/>
      </w:pPr>
    </w:p>
    <w:p w14:paraId="7D832227" w14:textId="43D7B7D4" w:rsidR="00AA5C7B" w:rsidRPr="003D40FE" w:rsidRDefault="00ED7AE5" w:rsidP="00CD5934">
      <w:pPr>
        <w:pStyle w:val="Heading4"/>
      </w:pPr>
      <w:r>
        <w:t xml:space="preserve">Custom </w:t>
      </w:r>
      <w:r w:rsidR="00417520">
        <w:t>User Interface</w:t>
      </w:r>
      <w:r w:rsidR="00CD5934">
        <w:t xml:space="preserve"> to define Parameter</w:t>
      </w:r>
      <w:r w:rsidR="00A923FD">
        <w:t>s</w:t>
      </w:r>
    </w:p>
    <w:p w14:paraId="46D645E9" w14:textId="1B5EFC01" w:rsidR="00AA5C7B" w:rsidRDefault="00AA5C7B" w:rsidP="00CA08B0">
      <w:pPr>
        <w:tabs>
          <w:tab w:val="left" w:pos="1440"/>
        </w:tabs>
        <w:ind w:left="990"/>
        <w:jc w:val="center"/>
      </w:pPr>
    </w:p>
    <w:p w14:paraId="58D5EAD0" w14:textId="77777777" w:rsidR="000629E5" w:rsidRDefault="000629E5" w:rsidP="00CA08B0">
      <w:pPr>
        <w:tabs>
          <w:tab w:val="left" w:pos="1440"/>
        </w:tabs>
        <w:ind w:left="990"/>
        <w:jc w:val="center"/>
      </w:pPr>
    </w:p>
    <w:p w14:paraId="15071484" w14:textId="462BE4BA" w:rsidR="00943F07" w:rsidRDefault="00943F07" w:rsidP="00B407D2">
      <w:pPr>
        <w:tabs>
          <w:tab w:val="left" w:pos="1440"/>
        </w:tabs>
        <w:ind w:left="990"/>
        <w:jc w:val="center"/>
      </w:pPr>
    </w:p>
    <w:p w14:paraId="59D8AD0D" w14:textId="5447065F" w:rsidR="00190F6C" w:rsidRDefault="00417A18" w:rsidP="004F16E6">
      <w:pPr>
        <w:tabs>
          <w:tab w:val="left" w:pos="1440"/>
          <w:tab w:val="left" w:pos="6962"/>
        </w:tabs>
        <w:ind w:left="990"/>
      </w:pPr>
      <w:r>
        <w:tab/>
      </w:r>
      <w:r>
        <w:tab/>
      </w:r>
    </w:p>
    <w:p w14:paraId="7983E466" w14:textId="0875F779" w:rsidR="008250E1" w:rsidRDefault="008250E1" w:rsidP="00B407D2">
      <w:pPr>
        <w:tabs>
          <w:tab w:val="left" w:pos="1440"/>
        </w:tabs>
        <w:ind w:left="990"/>
        <w:jc w:val="center"/>
      </w:pPr>
    </w:p>
    <w:p w14:paraId="290DE210" w14:textId="7CC04922" w:rsidR="009917A3" w:rsidRPr="003D40FE" w:rsidRDefault="009917A3" w:rsidP="009917A3">
      <w:pPr>
        <w:pStyle w:val="Heading4"/>
      </w:pPr>
      <w:r>
        <w:t>Custom User Interface to Edit</w:t>
      </w:r>
      <w:r w:rsidR="00703DC3">
        <w:t xml:space="preserve"> 2-Wheeler</w:t>
      </w:r>
      <w:r>
        <w:t xml:space="preserve"> </w:t>
      </w:r>
      <w:r w:rsidR="00703DC3">
        <w:t xml:space="preserve">Profile </w:t>
      </w:r>
      <w:r>
        <w:t>Division Line Angles</w:t>
      </w:r>
    </w:p>
    <w:p w14:paraId="30A399CD" w14:textId="6A52005A" w:rsidR="008250E1" w:rsidRDefault="008250E1" w:rsidP="00B407D2">
      <w:pPr>
        <w:tabs>
          <w:tab w:val="left" w:pos="1440"/>
        </w:tabs>
        <w:ind w:left="990"/>
        <w:jc w:val="center"/>
      </w:pPr>
    </w:p>
    <w:p w14:paraId="66E45BDA" w14:textId="1CF283F9" w:rsidR="008250E1" w:rsidRPr="0027106F" w:rsidRDefault="008250E1" w:rsidP="00B407D2">
      <w:pPr>
        <w:tabs>
          <w:tab w:val="left" w:pos="1440"/>
        </w:tabs>
        <w:ind w:left="990"/>
        <w:jc w:val="center"/>
      </w:pPr>
    </w:p>
    <w:p w14:paraId="549C54A9" w14:textId="5E4510E8" w:rsidR="00742901" w:rsidRDefault="00742901" w:rsidP="00B407D2">
      <w:pPr>
        <w:tabs>
          <w:tab w:val="left" w:pos="1440"/>
        </w:tabs>
        <w:ind w:left="990"/>
        <w:jc w:val="center"/>
      </w:pPr>
    </w:p>
    <w:p w14:paraId="1AA69024" w14:textId="77777777" w:rsidR="003F58AA" w:rsidRDefault="003F58AA" w:rsidP="00B407D2">
      <w:pPr>
        <w:tabs>
          <w:tab w:val="left" w:pos="1440"/>
        </w:tabs>
        <w:ind w:left="990"/>
        <w:jc w:val="center"/>
      </w:pPr>
    </w:p>
    <w:p w14:paraId="2A24913E" w14:textId="67F6A86F" w:rsidR="009917A3" w:rsidRPr="003D40FE" w:rsidRDefault="009917A3" w:rsidP="009917A3">
      <w:pPr>
        <w:pStyle w:val="Heading4"/>
      </w:pPr>
      <w:r>
        <w:t xml:space="preserve">Custom User Interface to </w:t>
      </w:r>
      <w:r w:rsidR="00BB64C1">
        <w:t xml:space="preserve">Generate </w:t>
      </w:r>
      <w:r w:rsidR="00012054">
        <w:t xml:space="preserve">2-Wheeler </w:t>
      </w:r>
      <w:r w:rsidR="00BB64C1">
        <w:t>Profile</w:t>
      </w:r>
      <w:r w:rsidR="007F2ACF">
        <w:t xml:space="preserve"> &amp; Save NX Part with </w:t>
      </w:r>
      <w:r w:rsidR="00012054">
        <w:t>Excel Document</w:t>
      </w:r>
    </w:p>
    <w:p w14:paraId="01EAD8A2" w14:textId="13685C74" w:rsidR="00742901" w:rsidRDefault="00742901" w:rsidP="00B407D2">
      <w:pPr>
        <w:tabs>
          <w:tab w:val="left" w:pos="1440"/>
        </w:tabs>
        <w:ind w:left="990"/>
        <w:jc w:val="center"/>
      </w:pPr>
    </w:p>
    <w:p w14:paraId="25AF866A" w14:textId="1EBD971D" w:rsidR="00742901" w:rsidRDefault="00742901" w:rsidP="00703DC3">
      <w:pPr>
        <w:tabs>
          <w:tab w:val="left" w:pos="1440"/>
        </w:tabs>
        <w:ind w:left="990"/>
      </w:pPr>
    </w:p>
    <w:p w14:paraId="757E8D7C" w14:textId="77777777" w:rsidR="00AB2B58" w:rsidRDefault="00AB2B58" w:rsidP="00703DC3">
      <w:pPr>
        <w:tabs>
          <w:tab w:val="left" w:pos="1440"/>
        </w:tabs>
        <w:ind w:left="990"/>
      </w:pPr>
    </w:p>
    <w:p w14:paraId="572D52FA" w14:textId="4AB45327" w:rsidR="008250E1" w:rsidRDefault="008250E1" w:rsidP="00B407D2">
      <w:pPr>
        <w:tabs>
          <w:tab w:val="left" w:pos="1440"/>
        </w:tabs>
        <w:ind w:left="990"/>
        <w:jc w:val="center"/>
      </w:pPr>
    </w:p>
    <w:p w14:paraId="02E6D869" w14:textId="49890C48" w:rsidR="008A40A0" w:rsidRDefault="008A40A0" w:rsidP="00B407D2">
      <w:pPr>
        <w:tabs>
          <w:tab w:val="left" w:pos="1440"/>
        </w:tabs>
        <w:ind w:left="990"/>
        <w:jc w:val="center"/>
      </w:pPr>
    </w:p>
    <w:p w14:paraId="29A90A30" w14:textId="77777777" w:rsidR="008A40A0" w:rsidRDefault="008A40A0" w:rsidP="00B407D2">
      <w:pPr>
        <w:tabs>
          <w:tab w:val="left" w:pos="1440"/>
        </w:tabs>
        <w:ind w:left="990"/>
        <w:jc w:val="center"/>
      </w:pPr>
    </w:p>
    <w:p w14:paraId="4423AF0C" w14:textId="2BAEBD64" w:rsidR="00AA252D" w:rsidRPr="008C266A" w:rsidRDefault="00DD7951" w:rsidP="00462349">
      <w:pPr>
        <w:pStyle w:val="Heading2"/>
        <w:tabs>
          <w:tab w:val="num" w:pos="700"/>
        </w:tabs>
        <w:ind w:left="700" w:hanging="700"/>
        <w:rPr>
          <w:rFonts w:ascii="Times New Roman" w:hAnsi="Times New Roman"/>
        </w:rPr>
      </w:pPr>
      <w:bookmarkStart w:id="20" w:name="_Toc502233323"/>
      <w:r>
        <w:rPr>
          <w:rFonts w:ascii="Times New Roman" w:hAnsi="Times New Roman"/>
        </w:rPr>
        <w:t>Exclusions</w:t>
      </w:r>
      <w:bookmarkEnd w:id="20"/>
      <w:r w:rsidR="007941DE">
        <w:rPr>
          <w:rFonts w:ascii="Times New Roman" w:hAnsi="Times New Roman"/>
        </w:rPr>
        <w:t xml:space="preserve"> </w:t>
      </w:r>
    </w:p>
    <w:p w14:paraId="27FF48B6" w14:textId="77777777" w:rsidR="00663862" w:rsidRPr="00663862" w:rsidRDefault="00663862" w:rsidP="006C2948">
      <w:pPr>
        <w:pStyle w:val="NormalIndent"/>
        <w:ind w:left="700" w:firstLine="20"/>
        <w:jc w:val="both"/>
      </w:pPr>
      <w:r>
        <w:t xml:space="preserve">Following activities are </w:t>
      </w:r>
      <w:r w:rsidR="004C052E">
        <w:t>excluded from the scope of this project</w:t>
      </w:r>
      <w:r>
        <w:t>:</w:t>
      </w:r>
    </w:p>
    <w:p w14:paraId="0795476F" w14:textId="5F8C21C0" w:rsidR="00AA252D" w:rsidRPr="00417A18" w:rsidRDefault="004F4877" w:rsidP="00E84EC1">
      <w:pPr>
        <w:pStyle w:val="NormalIndent"/>
        <w:numPr>
          <w:ilvl w:val="0"/>
          <w:numId w:val="5"/>
        </w:numPr>
        <w:jc w:val="both"/>
      </w:pPr>
      <w:r w:rsidRPr="00417A18">
        <w:t xml:space="preserve">Generation of </w:t>
      </w:r>
      <w:r w:rsidR="00776520" w:rsidRPr="00417A18">
        <w:t xml:space="preserve">Profile Segment Divisions other than that of </w:t>
      </w:r>
      <w:r w:rsidR="001F4147" w:rsidRPr="00417A18">
        <w:t xml:space="preserve">2-Wheeler Green Tyre Profile </w:t>
      </w:r>
      <w:r w:rsidR="001760A9">
        <w:t>as mentioned in Scope of Work.</w:t>
      </w:r>
      <w:ins w:id="21" w:author="Prashant Dholiya" w:date="2017-12-22T10:03:00Z">
        <w:r w:rsidR="00117331" w:rsidRPr="00CC7178">
          <w:t xml:space="preserve"> </w:t>
        </w:r>
      </w:ins>
    </w:p>
    <w:p w14:paraId="0A45C683" w14:textId="33DE63E6" w:rsidR="00943660" w:rsidRDefault="00943660" w:rsidP="00E84EC1">
      <w:pPr>
        <w:pStyle w:val="NormalIndent"/>
        <w:numPr>
          <w:ilvl w:val="0"/>
          <w:numId w:val="5"/>
        </w:numPr>
        <w:jc w:val="both"/>
      </w:pPr>
      <w:r>
        <w:t>Migration of Drawing (.</w:t>
      </w:r>
      <w:proofErr w:type="spellStart"/>
      <w:r>
        <w:t>dwg</w:t>
      </w:r>
      <w:proofErr w:type="spellEnd"/>
      <w:r>
        <w:t>) file into NX Session [NX OOTB import functionality]</w:t>
      </w:r>
      <w:r w:rsidR="005C6546">
        <w:t>.</w:t>
      </w:r>
    </w:p>
    <w:p w14:paraId="75AB4CBD" w14:textId="42994212" w:rsidR="00504942" w:rsidRDefault="00504942" w:rsidP="00E84EC1">
      <w:pPr>
        <w:pStyle w:val="NormalIndent"/>
        <w:numPr>
          <w:ilvl w:val="0"/>
          <w:numId w:val="5"/>
        </w:numPr>
        <w:jc w:val="both"/>
      </w:pPr>
      <w:r>
        <w:t>Creation of NX entities other than that of Points and Lines.</w:t>
      </w:r>
    </w:p>
    <w:p w14:paraId="0C887333" w14:textId="07268EEC" w:rsidR="00A200C9" w:rsidRDefault="00A200C9" w:rsidP="00E84EC1">
      <w:pPr>
        <w:pStyle w:val="NormalIndent"/>
        <w:numPr>
          <w:ilvl w:val="0"/>
          <w:numId w:val="5"/>
        </w:numPr>
        <w:jc w:val="both"/>
      </w:pPr>
      <w:r>
        <w:t>Displaying Calculations</w:t>
      </w:r>
      <w:r w:rsidR="001F0FDA">
        <w:t xml:space="preserve"> </w:t>
      </w:r>
      <w:r w:rsidR="000363E6">
        <w:t xml:space="preserve">other than that of Excel Format Calculations </w:t>
      </w:r>
      <w:r>
        <w:t>in Custom User Interface.</w:t>
      </w:r>
    </w:p>
    <w:p w14:paraId="4B9F4991" w14:textId="1423E97F" w:rsidR="00547E81" w:rsidRDefault="00306118" w:rsidP="00E84EC1">
      <w:pPr>
        <w:pStyle w:val="NormalIndent"/>
        <w:numPr>
          <w:ilvl w:val="0"/>
          <w:numId w:val="5"/>
        </w:numPr>
        <w:jc w:val="both"/>
      </w:pPr>
      <w:r>
        <w:t>Drawing Sheet (“A4</w:t>
      </w:r>
      <w:r w:rsidR="00547E81">
        <w:t>”</w:t>
      </w:r>
      <w:r w:rsidR="004A649A">
        <w:t xml:space="preserve"> &amp; “A3”</w:t>
      </w:r>
      <w:r w:rsidR="00547E81">
        <w:t xml:space="preserve"> Format) saved in NX Part having the Green Tyre Profile</w:t>
      </w:r>
      <w:r w:rsidR="00E24C03">
        <w:t>,</w:t>
      </w:r>
      <w:r w:rsidR="00547E81">
        <w:t xml:space="preserve"> will not be Exported to any </w:t>
      </w:r>
      <w:r w:rsidR="00E24C03">
        <w:t xml:space="preserve">other </w:t>
      </w:r>
      <w:r w:rsidR="00547E81">
        <w:t xml:space="preserve">Format by Automation Tool. User </w:t>
      </w:r>
      <w:proofErr w:type="gramStart"/>
      <w:r w:rsidR="00547E81">
        <w:t>has to</w:t>
      </w:r>
      <w:proofErr w:type="gramEnd"/>
      <w:r w:rsidR="00547E81">
        <w:t xml:space="preserve"> manually perform this activity.</w:t>
      </w:r>
    </w:p>
    <w:p w14:paraId="75080800" w14:textId="121EB102" w:rsidR="00CF16FB" w:rsidRPr="0067095E" w:rsidRDefault="008108A6" w:rsidP="00141829">
      <w:pPr>
        <w:pStyle w:val="NormalIndent"/>
        <w:numPr>
          <w:ilvl w:val="0"/>
          <w:numId w:val="5"/>
        </w:numPr>
        <w:jc w:val="both"/>
      </w:pPr>
      <w:r w:rsidRPr="0067095E">
        <w:t xml:space="preserve">Support for </w:t>
      </w:r>
      <w:r w:rsidR="00BD3E6A" w:rsidRPr="0067095E">
        <w:t xml:space="preserve">system other than </w:t>
      </w:r>
      <w:r w:rsidR="007107B5" w:rsidRPr="0067095E">
        <w:t>W</w:t>
      </w:r>
      <w:r w:rsidR="00C03955" w:rsidRPr="0067095E">
        <w:t xml:space="preserve">indows </w:t>
      </w:r>
      <w:r w:rsidR="002D3406" w:rsidRPr="0067095E">
        <w:t>7 64-bit</w:t>
      </w:r>
      <w:r w:rsidR="00DB6897" w:rsidRPr="0067095E">
        <w:t xml:space="preserve"> &amp;</w:t>
      </w:r>
      <w:r w:rsidR="00FE5A5B" w:rsidRPr="0067095E">
        <w:t xml:space="preserve"> NX 10.0.</w:t>
      </w:r>
    </w:p>
    <w:p w14:paraId="23E1BD36" w14:textId="7E2ACF38" w:rsidR="00A21AD5" w:rsidRPr="008C266A" w:rsidRDefault="00A21AD5" w:rsidP="00A21AD5">
      <w:pPr>
        <w:pStyle w:val="Heading2"/>
        <w:numPr>
          <w:ilvl w:val="1"/>
          <w:numId w:val="1"/>
        </w:numPr>
        <w:tabs>
          <w:tab w:val="num" w:pos="700"/>
        </w:tabs>
        <w:ind w:left="700" w:hanging="700"/>
        <w:rPr>
          <w:rFonts w:ascii="Times New Roman" w:hAnsi="Times New Roman"/>
        </w:rPr>
      </w:pPr>
      <w:bookmarkStart w:id="22" w:name="_Toc118784595"/>
      <w:bookmarkStart w:id="23" w:name="_Toc442280014"/>
      <w:bookmarkStart w:id="24" w:name="_Toc502233324"/>
      <w:r w:rsidRPr="008C266A">
        <w:rPr>
          <w:rFonts w:ascii="Times New Roman" w:hAnsi="Times New Roman"/>
        </w:rPr>
        <w:lastRenderedPageBreak/>
        <w:t>Product Functions / General Descriptions</w:t>
      </w:r>
      <w:bookmarkEnd w:id="22"/>
      <w:bookmarkEnd w:id="23"/>
      <w:bookmarkEnd w:id="24"/>
    </w:p>
    <w:p w14:paraId="26248A59" w14:textId="2743EC46" w:rsidR="00A21AD5" w:rsidRPr="00695180" w:rsidRDefault="00A21AD5" w:rsidP="00A21AD5">
      <w:pPr>
        <w:pStyle w:val="NormalIndent"/>
        <w:ind w:left="700"/>
        <w:jc w:val="both"/>
      </w:pPr>
      <w:r>
        <w:t xml:space="preserve">This project </w:t>
      </w:r>
      <w:r w:rsidR="00517263">
        <w:t xml:space="preserve">will </w:t>
      </w:r>
      <w:r>
        <w:t xml:space="preserve">facilitate </w:t>
      </w:r>
      <w:r w:rsidR="00B3414B">
        <w:t xml:space="preserve">Generation of Excel Document </w:t>
      </w:r>
      <w:r w:rsidR="00533348">
        <w:t>for</w:t>
      </w:r>
      <w:r w:rsidR="00B3414B">
        <w:t xml:space="preserve"> NX </w:t>
      </w:r>
      <w:r w:rsidR="00A01705">
        <w:t>2-Wheeler Green Tyre</w:t>
      </w:r>
      <w:r w:rsidR="004E398F">
        <w:t xml:space="preserve"> Tread Profile</w:t>
      </w:r>
      <w:r w:rsidR="00A01705">
        <w:t xml:space="preserve"> </w:t>
      </w:r>
      <w:r w:rsidR="00042DDE">
        <w:t>Automation</w:t>
      </w:r>
      <w:r w:rsidR="00533348">
        <w:t xml:space="preserve">. The generated </w:t>
      </w:r>
      <w:r w:rsidR="001D41F3">
        <w:t xml:space="preserve">Excel Document </w:t>
      </w:r>
      <w:r w:rsidR="00533348">
        <w:t>will mention various Parameters listed in the form of Excel Columns.</w:t>
      </w:r>
    </w:p>
    <w:p w14:paraId="62DC47FB" w14:textId="77777777" w:rsidR="00AA252D" w:rsidRPr="00695180" w:rsidRDefault="00AA252D" w:rsidP="00B62B15">
      <w:pPr>
        <w:pStyle w:val="Heading2"/>
        <w:tabs>
          <w:tab w:val="num" w:pos="700"/>
        </w:tabs>
        <w:ind w:left="700" w:hanging="700"/>
        <w:rPr>
          <w:rFonts w:ascii="Times New Roman" w:hAnsi="Times New Roman"/>
        </w:rPr>
      </w:pPr>
      <w:bookmarkStart w:id="25" w:name="_Toc439994677"/>
      <w:bookmarkStart w:id="26" w:name="_Toc26969065"/>
      <w:bookmarkStart w:id="27" w:name="_Toc118784599"/>
      <w:bookmarkStart w:id="28" w:name="_Toc502233325"/>
      <w:r w:rsidRPr="00695180">
        <w:t>System</w:t>
      </w:r>
      <w:r w:rsidRPr="00695180">
        <w:rPr>
          <w:rFonts w:ascii="Times New Roman" w:hAnsi="Times New Roman"/>
        </w:rPr>
        <w:t xml:space="preserve"> Environment</w:t>
      </w:r>
      <w:bookmarkEnd w:id="25"/>
      <w:bookmarkEnd w:id="26"/>
      <w:bookmarkEnd w:id="27"/>
      <w:bookmarkEnd w:id="28"/>
    </w:p>
    <w:p w14:paraId="37C2453F" w14:textId="36201CD8" w:rsidR="00B37512" w:rsidRPr="00BE0828" w:rsidRDefault="00214313" w:rsidP="00E84EC1">
      <w:pPr>
        <w:pStyle w:val="NormalIndent"/>
        <w:numPr>
          <w:ilvl w:val="0"/>
          <w:numId w:val="5"/>
        </w:numPr>
        <w:jc w:val="both"/>
      </w:pPr>
      <w:r w:rsidRPr="00BE0828">
        <w:t xml:space="preserve">Tool will be developed using </w:t>
      </w:r>
      <w:r w:rsidR="0086340F">
        <w:t xml:space="preserve">C# .NET </w:t>
      </w:r>
      <w:r w:rsidR="00DA3F79">
        <w:t xml:space="preserve">&amp; </w:t>
      </w:r>
      <w:proofErr w:type="spellStart"/>
      <w:r w:rsidR="00DA3F79">
        <w:t>NXOpen</w:t>
      </w:r>
      <w:proofErr w:type="spellEnd"/>
      <w:r w:rsidR="00DA3F79">
        <w:t xml:space="preserve"> Libraries</w:t>
      </w:r>
      <w:r w:rsidRPr="00BE0828">
        <w:t>.</w:t>
      </w:r>
      <w:r w:rsidR="001B6E46" w:rsidRPr="00BE0828">
        <w:t xml:space="preserve"> </w:t>
      </w:r>
    </w:p>
    <w:p w14:paraId="32E74C4B" w14:textId="7EC491D0" w:rsidR="00214313" w:rsidRPr="00417A18" w:rsidRDefault="00A21AD5" w:rsidP="00E84EC1">
      <w:pPr>
        <w:pStyle w:val="NormalIndent"/>
        <w:numPr>
          <w:ilvl w:val="0"/>
          <w:numId w:val="5"/>
        </w:numPr>
        <w:jc w:val="both"/>
      </w:pPr>
      <w:r w:rsidRPr="00417A18">
        <w:t xml:space="preserve">Tool will be tested in </w:t>
      </w:r>
      <w:r w:rsidR="004E398F" w:rsidRPr="00417A18">
        <w:t>NX 10.</w:t>
      </w:r>
      <w:r w:rsidR="00606E5F" w:rsidRPr="00694D16">
        <w:t>0 and</w:t>
      </w:r>
      <w:r w:rsidR="004E398F" w:rsidRPr="00417A18">
        <w:t xml:space="preserve"> </w:t>
      </w:r>
      <w:r w:rsidR="00AB1C0D" w:rsidRPr="00417A18">
        <w:t>NX 1</w:t>
      </w:r>
      <w:r w:rsidR="006965C0" w:rsidRPr="00417A18">
        <w:t>1</w:t>
      </w:r>
      <w:r w:rsidR="00AB1C0D" w:rsidRPr="00F10AD8">
        <w:t>.0, Windows 7</w:t>
      </w:r>
      <w:r w:rsidR="00B663FF" w:rsidRPr="00694D16">
        <w:t>, 8, 10</w:t>
      </w:r>
      <w:r w:rsidR="00AB1C0D" w:rsidRPr="00417A18">
        <w:t xml:space="preserve"> 64-bit </w:t>
      </w:r>
      <w:r w:rsidR="003A53F8" w:rsidRPr="00417A18">
        <w:t xml:space="preserve">(English US Regional Settings) </w:t>
      </w:r>
      <w:r w:rsidR="00AB1C0D" w:rsidRPr="00713AAE">
        <w:t>environment</w:t>
      </w:r>
      <w:r w:rsidRPr="00713AAE">
        <w:t>.</w:t>
      </w:r>
      <w:r w:rsidR="009A6A29" w:rsidRPr="00694D16">
        <w:t xml:space="preserve"> </w:t>
      </w:r>
    </w:p>
    <w:p w14:paraId="33F66DA9" w14:textId="26FD19C3" w:rsidR="006D6B75" w:rsidRDefault="007A6AF1" w:rsidP="00E84EC1">
      <w:pPr>
        <w:pStyle w:val="NormalIndent"/>
        <w:numPr>
          <w:ilvl w:val="0"/>
          <w:numId w:val="5"/>
        </w:numPr>
        <w:jc w:val="both"/>
      </w:pPr>
      <w:r>
        <w:t>N</w:t>
      </w:r>
      <w:r w:rsidR="006D6B75">
        <w:t xml:space="preserve">umber of </w:t>
      </w:r>
      <w:r w:rsidR="00067FAC">
        <w:t>I</w:t>
      </w:r>
      <w:r w:rsidR="006D6B75">
        <w:t>nstallations/</w:t>
      </w:r>
      <w:r w:rsidR="00067FAC">
        <w:t>L</w:t>
      </w:r>
      <w:r w:rsidR="006D6B75">
        <w:t xml:space="preserve">icenses </w:t>
      </w:r>
      <w:r w:rsidR="0063260C">
        <w:t xml:space="preserve">for 2-Wheeler Green Tyre Tread Profile Automation Tool </w:t>
      </w:r>
      <w:r>
        <w:t xml:space="preserve">will be </w:t>
      </w:r>
      <w:r w:rsidR="006D6B75">
        <w:t>same as PCR</w:t>
      </w:r>
      <w:r w:rsidR="00067FAC">
        <w:t xml:space="preserve"> Project.</w:t>
      </w:r>
    </w:p>
    <w:p w14:paraId="55AFAE05" w14:textId="3F305491" w:rsidR="00535486" w:rsidRPr="00417A18" w:rsidRDefault="00535486" w:rsidP="003C35CA">
      <w:pPr>
        <w:pStyle w:val="NormalIndent"/>
        <w:numPr>
          <w:ilvl w:val="0"/>
          <w:numId w:val="5"/>
        </w:numPr>
        <w:jc w:val="both"/>
      </w:pPr>
      <w:r w:rsidRPr="00417A18">
        <w:t xml:space="preserve">Improvements identified in PCR module </w:t>
      </w:r>
      <w:r w:rsidR="003C35CA" w:rsidRPr="00694D16">
        <w:t xml:space="preserve">will be </w:t>
      </w:r>
      <w:r w:rsidR="00210101">
        <w:t>implemented</w:t>
      </w:r>
      <w:r w:rsidR="003C35CA" w:rsidRPr="00694D16">
        <w:t xml:space="preserve"> in </w:t>
      </w:r>
      <w:r w:rsidR="003C35CA" w:rsidRPr="003C35CA">
        <w:t xml:space="preserve">2-Wheeler Green Tyre Tread Profile Automation Tool </w:t>
      </w:r>
      <w:r w:rsidR="003C35CA">
        <w:t xml:space="preserve">and will be deployed </w:t>
      </w:r>
      <w:r w:rsidR="00210101">
        <w:t>accordingly</w:t>
      </w:r>
      <w:r w:rsidR="003C35CA">
        <w:t>.</w:t>
      </w:r>
    </w:p>
    <w:p w14:paraId="7150AE6F" w14:textId="33027265" w:rsidR="00AA252D" w:rsidRPr="00695180" w:rsidRDefault="00AA252D" w:rsidP="00B62B15">
      <w:pPr>
        <w:pStyle w:val="Heading2"/>
        <w:tabs>
          <w:tab w:val="num" w:pos="700"/>
        </w:tabs>
        <w:ind w:left="700" w:hanging="700"/>
        <w:rPr>
          <w:rFonts w:ascii="Times New Roman" w:hAnsi="Times New Roman"/>
        </w:rPr>
      </w:pPr>
      <w:bookmarkStart w:id="29" w:name="_Toc439994680"/>
      <w:bookmarkStart w:id="30" w:name="_Toc26969068"/>
      <w:bookmarkStart w:id="31" w:name="_Toc118784602"/>
      <w:bookmarkStart w:id="32" w:name="_Toc502233326"/>
      <w:r w:rsidRPr="00AD7E5A">
        <w:rPr>
          <w:rFonts w:ascii="Times New Roman" w:hAnsi="Times New Roman"/>
        </w:rPr>
        <w:t>Assumptions</w:t>
      </w:r>
      <w:bookmarkEnd w:id="29"/>
      <w:bookmarkEnd w:id="30"/>
      <w:bookmarkEnd w:id="31"/>
      <w:r w:rsidR="00334935">
        <w:rPr>
          <w:rFonts w:ascii="Times New Roman" w:hAnsi="Times New Roman"/>
        </w:rPr>
        <w:t>/Prerequisites</w:t>
      </w:r>
      <w:r w:rsidR="00513F72">
        <w:rPr>
          <w:rFonts w:ascii="Times New Roman" w:hAnsi="Times New Roman"/>
        </w:rPr>
        <w:t xml:space="preserve"> for </w:t>
      </w:r>
      <w:r w:rsidR="006529C6">
        <w:rPr>
          <w:rFonts w:ascii="Times New Roman" w:hAnsi="Times New Roman"/>
        </w:rPr>
        <w:t xml:space="preserve">2-Wheeler Green Tyre Profile </w:t>
      </w:r>
      <w:r w:rsidR="00513F72">
        <w:rPr>
          <w:rFonts w:ascii="Times New Roman" w:hAnsi="Times New Roman"/>
        </w:rPr>
        <w:t>Automation Tool</w:t>
      </w:r>
      <w:bookmarkEnd w:id="32"/>
    </w:p>
    <w:p w14:paraId="3F40CC8A" w14:textId="77777777" w:rsidR="005D6611" w:rsidRPr="00240D60" w:rsidRDefault="005D6611" w:rsidP="00FB0F75">
      <w:pPr>
        <w:pStyle w:val="NormalIndent"/>
        <w:ind w:left="700" w:firstLine="20"/>
        <w:jc w:val="both"/>
        <w:rPr>
          <w:sz w:val="22"/>
          <w:szCs w:val="22"/>
        </w:rPr>
      </w:pPr>
      <w:bookmarkStart w:id="33" w:name="_Toc292463592"/>
      <w:bookmarkStart w:id="34" w:name="_Toc293056407"/>
      <w:r w:rsidRPr="00240D60">
        <w:rPr>
          <w:sz w:val="22"/>
          <w:szCs w:val="22"/>
        </w:rPr>
        <w:t>Following assumptions are made for</w:t>
      </w:r>
      <w:r w:rsidR="00FB0F75" w:rsidRPr="00240D60">
        <w:rPr>
          <w:sz w:val="22"/>
          <w:szCs w:val="22"/>
        </w:rPr>
        <w:t xml:space="preserve"> the execution of this project:</w:t>
      </w:r>
      <w:r w:rsidR="008C266A" w:rsidRPr="00240D60">
        <w:rPr>
          <w:sz w:val="22"/>
          <w:szCs w:val="22"/>
        </w:rPr>
        <w:t xml:space="preserve"> </w:t>
      </w:r>
    </w:p>
    <w:p w14:paraId="607F2573" w14:textId="77777777" w:rsidR="00F67A0A" w:rsidRDefault="00F67A0A" w:rsidP="00F67A0A">
      <w:pPr>
        <w:pStyle w:val="NormalIndent"/>
        <w:numPr>
          <w:ilvl w:val="0"/>
          <w:numId w:val="5"/>
        </w:numPr>
        <w:jc w:val="both"/>
      </w:pPr>
      <w:r>
        <w:t>Migration of Drawing (.</w:t>
      </w:r>
      <w:proofErr w:type="spellStart"/>
      <w:r>
        <w:t>dwg</w:t>
      </w:r>
      <w:proofErr w:type="spellEnd"/>
      <w:r>
        <w:t>) file into NX Session Task will be performed by user manually.</w:t>
      </w:r>
    </w:p>
    <w:p w14:paraId="64011883" w14:textId="75B179C7" w:rsidR="00F67A0A" w:rsidRDefault="00F35801" w:rsidP="00F67A0A">
      <w:pPr>
        <w:pStyle w:val="NormalIndent"/>
        <w:numPr>
          <w:ilvl w:val="0"/>
          <w:numId w:val="5"/>
        </w:numPr>
        <w:jc w:val="both"/>
      </w:pPr>
      <w:r>
        <w:t xml:space="preserve">Division </w:t>
      </w:r>
      <w:r w:rsidR="00F67A0A">
        <w:t>Point &amp; Lines will be generated in 3D and will be used for calculation.</w:t>
      </w:r>
    </w:p>
    <w:p w14:paraId="33F3997C" w14:textId="0E9ACEED" w:rsidR="005D6611" w:rsidRPr="00BE0828" w:rsidRDefault="005D6611" w:rsidP="00E84EC1">
      <w:pPr>
        <w:pStyle w:val="NormalIndent"/>
        <w:numPr>
          <w:ilvl w:val="0"/>
          <w:numId w:val="5"/>
        </w:numPr>
        <w:jc w:val="both"/>
      </w:pPr>
      <w:r w:rsidRPr="00BE0828">
        <w:t xml:space="preserve">Application, </w:t>
      </w:r>
      <w:r w:rsidR="00297B8F">
        <w:t>Excel Document</w:t>
      </w:r>
      <w:r w:rsidR="003045B3">
        <w:t xml:space="preserve"> </w:t>
      </w:r>
      <w:r w:rsidRPr="00BE0828">
        <w:t xml:space="preserve">and User </w:t>
      </w:r>
      <w:r w:rsidR="00AD1C70">
        <w:t>M</w:t>
      </w:r>
      <w:r w:rsidRPr="00BE0828">
        <w:t>anual will be created using English language only.</w:t>
      </w:r>
    </w:p>
    <w:p w14:paraId="4275EE67" w14:textId="5E0CA4DE" w:rsidR="003E2D24" w:rsidRDefault="002D6EF1" w:rsidP="003E2D24">
      <w:pPr>
        <w:pStyle w:val="NormalIndent"/>
        <w:numPr>
          <w:ilvl w:val="0"/>
          <w:numId w:val="5"/>
        </w:numPr>
        <w:jc w:val="both"/>
      </w:pPr>
      <w:r w:rsidRPr="00BE0828">
        <w:t xml:space="preserve">User must </w:t>
      </w:r>
      <w:r w:rsidR="00DA023C">
        <w:t xml:space="preserve">be inside </w:t>
      </w:r>
      <w:r w:rsidR="00BA0048">
        <w:t>CEAT</w:t>
      </w:r>
      <w:r w:rsidR="00DA023C">
        <w:t xml:space="preserve"> </w:t>
      </w:r>
      <w:r w:rsidR="005409BA">
        <w:t>User Domain</w:t>
      </w:r>
      <w:r w:rsidRPr="00BE0828">
        <w:t xml:space="preserve"> to use the </w:t>
      </w:r>
      <w:r w:rsidR="00E04AA7">
        <w:t xml:space="preserve">NX </w:t>
      </w:r>
      <w:r w:rsidR="004E398F">
        <w:t xml:space="preserve">2-Wheeler Green Tyre Tread </w:t>
      </w:r>
      <w:r w:rsidR="00C95EC8">
        <w:t>Profile Automation</w:t>
      </w:r>
      <w:r w:rsidR="00E04AA7">
        <w:t xml:space="preserve"> Tool</w:t>
      </w:r>
      <w:r w:rsidR="00431F20">
        <w:t>.</w:t>
      </w:r>
      <w:bookmarkEnd w:id="33"/>
      <w:bookmarkEnd w:id="34"/>
    </w:p>
    <w:p w14:paraId="1A8D3D7E" w14:textId="67BF273A" w:rsidR="002817B6" w:rsidRDefault="000017D7" w:rsidP="00601BC9">
      <w:pPr>
        <w:pStyle w:val="NormalIndent"/>
        <w:numPr>
          <w:ilvl w:val="0"/>
          <w:numId w:val="5"/>
        </w:numPr>
        <w:jc w:val="both"/>
      </w:pPr>
      <w:r>
        <w:t xml:space="preserve">Placing the </w:t>
      </w:r>
      <w:r w:rsidR="00601BC9" w:rsidRPr="00601BC9">
        <w:t xml:space="preserve">2-Wheeler Green Tyre Profile </w:t>
      </w:r>
      <w:r w:rsidR="00D4714B">
        <w:t>in d</w:t>
      </w:r>
      <w:r>
        <w:t xml:space="preserve">rawing </w:t>
      </w:r>
      <w:r w:rsidR="00D4714B">
        <w:t>s</w:t>
      </w:r>
      <w:r>
        <w:t xml:space="preserve">pace will be configurable. User can specify the X, Y Coordinates </w:t>
      </w:r>
      <w:r w:rsidR="00601BC9">
        <w:t xml:space="preserve">in </w:t>
      </w:r>
      <w:r w:rsidR="00D4714B">
        <w:t>c</w:t>
      </w:r>
      <w:r w:rsidR="00601BC9">
        <w:t xml:space="preserve">onfiguration </w:t>
      </w:r>
      <w:r w:rsidR="00D4714B">
        <w:t>f</w:t>
      </w:r>
      <w:r w:rsidR="00601BC9">
        <w:t xml:space="preserve">ile </w:t>
      </w:r>
      <w:r>
        <w:t xml:space="preserve">to place the profile. </w:t>
      </w:r>
      <w:r w:rsidR="00DF7904">
        <w:t xml:space="preserve"> </w:t>
      </w:r>
    </w:p>
    <w:p w14:paraId="6F6CFA59" w14:textId="77777777" w:rsidR="00A85B02" w:rsidRDefault="00A85B02" w:rsidP="00A85B02">
      <w:pPr>
        <w:pStyle w:val="NormalIndent"/>
        <w:ind w:left="1080"/>
        <w:jc w:val="both"/>
      </w:pPr>
    </w:p>
    <w:p w14:paraId="44E09453" w14:textId="76CB102D" w:rsidR="00AA252D" w:rsidRPr="00695180" w:rsidRDefault="00AA252D" w:rsidP="00676904">
      <w:pPr>
        <w:pStyle w:val="Heading1"/>
        <w:shd w:val="clear" w:color="auto" w:fill="D9D9D9"/>
        <w:tabs>
          <w:tab w:val="clear" w:pos="360"/>
          <w:tab w:val="num" w:pos="700"/>
        </w:tabs>
        <w:spacing w:before="100" w:after="100"/>
        <w:rPr>
          <w:u w:val="none"/>
        </w:rPr>
      </w:pPr>
      <w:bookmarkStart w:id="35" w:name="_Toc59526402"/>
      <w:bookmarkStart w:id="36" w:name="_Toc118784603"/>
      <w:bookmarkStart w:id="37" w:name="_Toc502233327"/>
      <w:r w:rsidRPr="00695180">
        <w:rPr>
          <w:u w:val="none"/>
        </w:rPr>
        <w:t>Application Environment</w:t>
      </w:r>
      <w:bookmarkEnd w:id="35"/>
      <w:bookmarkEnd w:id="36"/>
      <w:bookmarkEnd w:id="37"/>
    </w:p>
    <w:p w14:paraId="76A7079F" w14:textId="33B3129C" w:rsidR="00EA1135" w:rsidRPr="00695180" w:rsidRDefault="002F17AC" w:rsidP="00EA1135">
      <w:pPr>
        <w:pStyle w:val="NormalIndent"/>
        <w:ind w:left="700" w:firstLine="20"/>
        <w:jc w:val="both"/>
      </w:pPr>
      <w:r>
        <w:t xml:space="preserve">Tool will work and will be compatible with </w:t>
      </w:r>
      <w:r w:rsidR="004E398F">
        <w:t xml:space="preserve">NX 10.0 &amp; </w:t>
      </w:r>
      <w:r w:rsidR="002800EF">
        <w:t xml:space="preserve">NX </w:t>
      </w:r>
      <w:r w:rsidR="005B3E79">
        <w:t>1</w:t>
      </w:r>
      <w:r w:rsidR="00C96924">
        <w:t>1</w:t>
      </w:r>
      <w:r w:rsidR="002800EF">
        <w:t>.0</w:t>
      </w:r>
      <w:r>
        <w:t xml:space="preserve">. </w:t>
      </w:r>
      <w:r w:rsidR="00C019A0">
        <w:t xml:space="preserve">The </w:t>
      </w:r>
      <w:proofErr w:type="spellStart"/>
      <w:r>
        <w:t>NXOpen</w:t>
      </w:r>
      <w:proofErr w:type="spellEnd"/>
      <w:r>
        <w:t xml:space="preserve"> API’s </w:t>
      </w:r>
      <w:r w:rsidR="00C019A0">
        <w:t xml:space="preserve">used for this project development </w:t>
      </w:r>
      <w:r w:rsidR="00241CB1">
        <w:t>may malfunction</w:t>
      </w:r>
      <w:r w:rsidR="00C019A0">
        <w:t xml:space="preserve"> in later NX Versions</w:t>
      </w:r>
      <w:r w:rsidR="00241CB1">
        <w:t>.</w:t>
      </w:r>
      <w:r w:rsidR="00712DFA">
        <w:t xml:space="preserve"> For this</w:t>
      </w:r>
      <w:r w:rsidR="003A4E94">
        <w:t xml:space="preserve"> case</w:t>
      </w:r>
      <w:r w:rsidR="00712DFA">
        <w:t>, a new built with CR needs to be raised.</w:t>
      </w:r>
    </w:p>
    <w:p w14:paraId="00DC45F1" w14:textId="77777777" w:rsidR="00AA252D" w:rsidRPr="00695180" w:rsidRDefault="00AA252D" w:rsidP="00B62B15">
      <w:pPr>
        <w:pStyle w:val="NormalIndent"/>
        <w:ind w:left="700" w:firstLine="20"/>
        <w:jc w:val="both"/>
      </w:pPr>
    </w:p>
    <w:p w14:paraId="1D73E6AD" w14:textId="77777777" w:rsidR="001A555D" w:rsidRPr="001A555D" w:rsidRDefault="0048796F" w:rsidP="001A555D">
      <w:pPr>
        <w:pStyle w:val="Heading1"/>
        <w:shd w:val="clear" w:color="auto" w:fill="D9D9D9"/>
        <w:tabs>
          <w:tab w:val="clear" w:pos="360"/>
          <w:tab w:val="num" w:pos="700"/>
        </w:tabs>
        <w:spacing w:before="100" w:after="100"/>
        <w:rPr>
          <w:u w:val="none"/>
        </w:rPr>
      </w:pPr>
      <w:bookmarkStart w:id="38" w:name="_Toc118784611"/>
      <w:bookmarkStart w:id="39" w:name="_Toc502233328"/>
      <w:r>
        <w:rPr>
          <w:u w:val="none"/>
        </w:rPr>
        <w:t>Strategy for requirements gathering</w:t>
      </w:r>
      <w:bookmarkEnd w:id="38"/>
      <w:bookmarkEnd w:id="39"/>
    </w:p>
    <w:p w14:paraId="02653034" w14:textId="5043EA8F" w:rsidR="002B50C4" w:rsidRDefault="002B50C4" w:rsidP="00E84EC1">
      <w:pPr>
        <w:numPr>
          <w:ilvl w:val="0"/>
          <w:numId w:val="6"/>
        </w:numPr>
      </w:pPr>
      <w:r w:rsidRPr="0075247F">
        <w:t>Requirements capturing through Web based/</w:t>
      </w:r>
      <w:r w:rsidR="007C05E3">
        <w:t xml:space="preserve">Skype </w:t>
      </w:r>
      <w:r w:rsidRPr="0075247F">
        <w:t xml:space="preserve">meetings with on-site coordinator and </w:t>
      </w:r>
      <w:r w:rsidR="007C05E3">
        <w:t>CEAT</w:t>
      </w:r>
      <w:r w:rsidR="00431F20">
        <w:t>.</w:t>
      </w:r>
    </w:p>
    <w:p w14:paraId="7EF6E017" w14:textId="77C8944A" w:rsidR="00025786" w:rsidRDefault="00322E17" w:rsidP="00E84EC1">
      <w:pPr>
        <w:numPr>
          <w:ilvl w:val="0"/>
          <w:numId w:val="6"/>
        </w:numPr>
      </w:pPr>
      <w:r>
        <w:t xml:space="preserve">Online </w:t>
      </w:r>
      <w:r w:rsidR="00507DFB">
        <w:t xml:space="preserve">Skype </w:t>
      </w:r>
      <w:r w:rsidR="00025786">
        <w:t>meeting</w:t>
      </w:r>
      <w:r w:rsidR="00C131A5">
        <w:t>s</w:t>
      </w:r>
      <w:r w:rsidR="00025786">
        <w:t xml:space="preserve"> with </w:t>
      </w:r>
      <w:r w:rsidR="00507DFB">
        <w:t xml:space="preserve">CEAT </w:t>
      </w:r>
      <w:r w:rsidR="00C131A5">
        <w:t>to discuss</w:t>
      </w:r>
      <w:r w:rsidR="00B47891">
        <w:t xml:space="preserve"> queries if any</w:t>
      </w:r>
      <w:r w:rsidR="00025786">
        <w:t>.</w:t>
      </w:r>
    </w:p>
    <w:p w14:paraId="5BF3616A" w14:textId="661B649E" w:rsidR="00551F63" w:rsidRDefault="00551F63" w:rsidP="00FC68A1"/>
    <w:p w14:paraId="6316E465" w14:textId="77777777" w:rsidR="00C76E75" w:rsidRPr="00695180" w:rsidRDefault="00C76E75" w:rsidP="00C76E75">
      <w:pPr>
        <w:pStyle w:val="Heading1"/>
        <w:numPr>
          <w:ilvl w:val="0"/>
          <w:numId w:val="1"/>
        </w:numPr>
        <w:shd w:val="clear" w:color="auto" w:fill="D9D9D9"/>
        <w:tabs>
          <w:tab w:val="clear" w:pos="360"/>
          <w:tab w:val="num" w:pos="700"/>
        </w:tabs>
        <w:spacing w:before="100" w:after="100"/>
        <w:rPr>
          <w:u w:val="none"/>
        </w:rPr>
      </w:pPr>
      <w:bookmarkStart w:id="40" w:name="_Toc502233329"/>
      <w:r>
        <w:rPr>
          <w:u w:val="none"/>
        </w:rPr>
        <w:t>Non-Technical Requirements</w:t>
      </w:r>
      <w:bookmarkEnd w:id="40"/>
    </w:p>
    <w:p w14:paraId="0044EBBC" w14:textId="33FBF17C" w:rsidR="00C76E75" w:rsidRDefault="00C76E75" w:rsidP="00A52C2C">
      <w:pPr>
        <w:pStyle w:val="Heading3"/>
      </w:pPr>
      <w:bookmarkStart w:id="41" w:name="_Toc502233330"/>
      <w:r>
        <w:t>Deliverables and Acceptance Criteria</w:t>
      </w:r>
      <w:r w:rsidR="00B0226B">
        <w:t xml:space="preserve"> for </w:t>
      </w:r>
      <w:r w:rsidR="009975C0">
        <w:t xml:space="preserve">NX </w:t>
      </w:r>
      <w:r w:rsidR="004E398F">
        <w:t xml:space="preserve">2-Wheeler Green Tyre Tread Profile </w:t>
      </w:r>
      <w:r w:rsidR="009975C0">
        <w:t>Automation Tool</w:t>
      </w:r>
      <w:bookmarkEnd w:id="41"/>
    </w:p>
    <w:p w14:paraId="636BF344" w14:textId="77777777" w:rsidR="00B446F6" w:rsidRPr="00B446F6" w:rsidRDefault="00B446F6" w:rsidP="00B446F6">
      <w:pPr>
        <w:pStyle w:val="NormalIndent"/>
      </w:pPr>
    </w:p>
    <w:p w14:paraId="6F143421" w14:textId="0A992C13" w:rsidR="00A67F23" w:rsidRDefault="00762C55" w:rsidP="001B54C8">
      <w:pPr>
        <w:pStyle w:val="NormalIndent"/>
        <w:ind w:left="700"/>
        <w:jc w:val="both"/>
      </w:pPr>
      <w:r>
        <w:t>CEAT</w:t>
      </w:r>
      <w:r w:rsidR="00F41E45">
        <w:t xml:space="preserve"> will </w:t>
      </w:r>
      <w:r>
        <w:t xml:space="preserve">approve </w:t>
      </w:r>
      <w:r w:rsidR="00F41E45">
        <w:t>the</w:t>
      </w:r>
      <w:r>
        <w:t xml:space="preserve"> Technical</w:t>
      </w:r>
      <w:r w:rsidR="00F41E45">
        <w:t xml:space="preserve"> </w:t>
      </w:r>
      <w:r>
        <w:t>Document</w:t>
      </w:r>
      <w:r w:rsidR="00F41E45">
        <w:t xml:space="preserve"> </w:t>
      </w:r>
      <w:r>
        <w:t>as per the timeframe mentioned in the below table. The Delivery Target for the tool has also been mentioned in the below table</w:t>
      </w:r>
      <w:r w:rsidR="001B54C8" w:rsidRPr="00291167">
        <w:t>.</w:t>
      </w:r>
      <w:r w:rsidR="00353D8D">
        <w:t xml:space="preserve"> In case no response is received from CEAT after delivery, the </w:t>
      </w:r>
      <w:r w:rsidR="00A03A69">
        <w:t xml:space="preserve">deliverables </w:t>
      </w:r>
      <w:r w:rsidR="00353D8D">
        <w:t>will be deemed as approved.</w:t>
      </w:r>
    </w:p>
    <w:p w14:paraId="313C90C5" w14:textId="6B57685E" w:rsidR="00B67F1B" w:rsidRDefault="00B67F1B" w:rsidP="001B54C8">
      <w:pPr>
        <w:pStyle w:val="NormalIndent"/>
        <w:ind w:left="700"/>
        <w:jc w:val="both"/>
      </w:pPr>
    </w:p>
    <w:tbl>
      <w:tblPr>
        <w:tblW w:w="9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14" w:type="dxa"/>
        </w:tblCellMar>
        <w:tblLook w:val="0000" w:firstRow="0" w:lastRow="0" w:firstColumn="0" w:lastColumn="0" w:noHBand="0" w:noVBand="0"/>
      </w:tblPr>
      <w:tblGrid>
        <w:gridCol w:w="549"/>
        <w:gridCol w:w="2735"/>
        <w:gridCol w:w="3016"/>
        <w:gridCol w:w="1620"/>
        <w:gridCol w:w="1281"/>
      </w:tblGrid>
      <w:tr w:rsidR="005220B8" w:rsidRPr="00E350D2" w14:paraId="30339163" w14:textId="77777777" w:rsidTr="006E4A87">
        <w:trPr>
          <w:cantSplit/>
          <w:trHeight w:val="285"/>
          <w:tblHeader/>
          <w:jc w:val="center"/>
        </w:trPr>
        <w:tc>
          <w:tcPr>
            <w:tcW w:w="549" w:type="dxa"/>
            <w:shd w:val="clear" w:color="auto" w:fill="D9D9D9" w:themeFill="background1" w:themeFillShade="D9"/>
            <w:vAlign w:val="center"/>
          </w:tcPr>
          <w:p w14:paraId="48780CD4" w14:textId="5830D48D" w:rsidR="005220B8" w:rsidRPr="00E350D2" w:rsidRDefault="00C76E75" w:rsidP="00E350D2">
            <w:pPr>
              <w:keepLines w:val="0"/>
              <w:widowControl/>
              <w:spacing w:line="276" w:lineRule="auto"/>
              <w:jc w:val="center"/>
              <w:rPr>
                <w:rFonts w:ascii="Arial" w:hAnsi="Arial" w:cs="Arial"/>
                <w:b/>
                <w:bCs/>
                <w:snapToGrid/>
                <w:color w:val="000000" w:themeColor="text1"/>
                <w:sz w:val="24"/>
                <w:szCs w:val="24"/>
                <w:lang w:val="en-US" w:bidi="en-US"/>
              </w:rPr>
            </w:pPr>
            <w:r w:rsidRPr="00695180">
              <w:t xml:space="preserve">  </w:t>
            </w:r>
            <w:r w:rsidR="005220B8" w:rsidRPr="00E350D2">
              <w:rPr>
                <w:rFonts w:ascii="Arial" w:hAnsi="Arial" w:cs="Arial"/>
                <w:b/>
                <w:snapToGrid/>
                <w:color w:val="000000" w:themeColor="text1"/>
                <w:lang w:val="en-US" w:bidi="en-US"/>
              </w:rPr>
              <w:t>Sl. No</w:t>
            </w:r>
          </w:p>
        </w:tc>
        <w:tc>
          <w:tcPr>
            <w:tcW w:w="2735" w:type="dxa"/>
            <w:shd w:val="clear" w:color="auto" w:fill="D9D9D9" w:themeFill="background1" w:themeFillShade="D9"/>
            <w:vAlign w:val="center"/>
          </w:tcPr>
          <w:p w14:paraId="4090EE6B" w14:textId="77777777" w:rsidR="005220B8" w:rsidRPr="00E350D2" w:rsidRDefault="005220B8" w:rsidP="00E350D2">
            <w:pPr>
              <w:keepLines w:val="0"/>
              <w:widowControl/>
              <w:spacing w:line="276" w:lineRule="auto"/>
              <w:jc w:val="center"/>
              <w:rPr>
                <w:rFonts w:ascii="Arial" w:hAnsi="Arial" w:cs="Arial"/>
                <w:b/>
                <w:snapToGrid/>
                <w:color w:val="000000" w:themeColor="text1"/>
                <w:lang w:val="en-US" w:bidi="en-US"/>
              </w:rPr>
            </w:pPr>
            <w:r w:rsidRPr="00E350D2">
              <w:rPr>
                <w:rFonts w:ascii="Arial" w:hAnsi="Arial" w:cs="Arial"/>
                <w:b/>
                <w:snapToGrid/>
                <w:color w:val="000000" w:themeColor="text1"/>
                <w:lang w:val="en-US" w:bidi="en-US"/>
              </w:rPr>
              <w:t>Deliverables</w:t>
            </w:r>
          </w:p>
        </w:tc>
        <w:tc>
          <w:tcPr>
            <w:tcW w:w="3016" w:type="dxa"/>
            <w:shd w:val="clear" w:color="auto" w:fill="D9D9D9" w:themeFill="background1" w:themeFillShade="D9"/>
            <w:vAlign w:val="center"/>
          </w:tcPr>
          <w:p w14:paraId="13174AB4" w14:textId="058A9DA5" w:rsidR="005220B8" w:rsidRPr="00E350D2" w:rsidRDefault="00254D31" w:rsidP="00254D31">
            <w:pPr>
              <w:keepLines w:val="0"/>
              <w:widowControl/>
              <w:spacing w:line="276" w:lineRule="auto"/>
              <w:jc w:val="center"/>
              <w:rPr>
                <w:rFonts w:ascii="Arial" w:hAnsi="Arial" w:cs="Arial"/>
                <w:b/>
                <w:bCs/>
                <w:snapToGrid/>
                <w:color w:val="000000" w:themeColor="text1"/>
                <w:sz w:val="24"/>
                <w:szCs w:val="24"/>
                <w:lang w:val="en-US" w:bidi="en-US"/>
              </w:rPr>
            </w:pPr>
            <w:r>
              <w:rPr>
                <w:rFonts w:ascii="Arial" w:hAnsi="Arial" w:cs="Arial"/>
                <w:b/>
                <w:snapToGrid/>
                <w:color w:val="000000" w:themeColor="text1"/>
                <w:lang w:val="en-US" w:bidi="en-US"/>
              </w:rPr>
              <w:t>Approval</w:t>
            </w:r>
            <w:r w:rsidR="0088161B">
              <w:rPr>
                <w:rFonts w:ascii="Arial" w:hAnsi="Arial" w:cs="Arial"/>
                <w:b/>
                <w:snapToGrid/>
                <w:color w:val="000000" w:themeColor="text1"/>
                <w:lang w:val="en-US" w:bidi="en-US"/>
              </w:rPr>
              <w:t>/Delivery</w:t>
            </w:r>
            <w:r>
              <w:rPr>
                <w:rFonts w:ascii="Arial" w:hAnsi="Arial" w:cs="Arial"/>
                <w:b/>
                <w:snapToGrid/>
                <w:color w:val="000000" w:themeColor="text1"/>
                <w:lang w:val="en-US" w:bidi="en-US"/>
              </w:rPr>
              <w:t xml:space="preserve"> Date</w:t>
            </w:r>
          </w:p>
        </w:tc>
        <w:tc>
          <w:tcPr>
            <w:tcW w:w="1620" w:type="dxa"/>
            <w:shd w:val="clear" w:color="auto" w:fill="D9D9D9" w:themeFill="background1" w:themeFillShade="D9"/>
            <w:vAlign w:val="center"/>
          </w:tcPr>
          <w:p w14:paraId="7F9987F8" w14:textId="77777777" w:rsidR="005220B8" w:rsidRPr="00E350D2" w:rsidRDefault="005220B8" w:rsidP="005220B8">
            <w:pPr>
              <w:keepLines w:val="0"/>
              <w:widowControl/>
              <w:spacing w:line="276" w:lineRule="auto"/>
              <w:jc w:val="center"/>
              <w:rPr>
                <w:rFonts w:ascii="Arial" w:hAnsi="Arial" w:cs="Arial"/>
                <w:b/>
                <w:snapToGrid/>
                <w:color w:val="000000" w:themeColor="text1"/>
                <w:lang w:val="en-US" w:bidi="en-US"/>
              </w:rPr>
            </w:pPr>
            <w:r w:rsidRPr="005220B8">
              <w:rPr>
                <w:rFonts w:ascii="Arial" w:hAnsi="Arial" w:cs="Arial"/>
                <w:b/>
                <w:snapToGrid/>
                <w:color w:val="000000" w:themeColor="text1"/>
                <w:lang w:val="en-US" w:bidi="en-US"/>
              </w:rPr>
              <w:t>Responsibility</w:t>
            </w:r>
          </w:p>
        </w:tc>
        <w:tc>
          <w:tcPr>
            <w:tcW w:w="1281" w:type="dxa"/>
            <w:shd w:val="clear" w:color="auto" w:fill="D9D9D9" w:themeFill="background1" w:themeFillShade="D9"/>
            <w:vAlign w:val="center"/>
          </w:tcPr>
          <w:p w14:paraId="40023838" w14:textId="77777777" w:rsidR="005220B8" w:rsidRPr="005220B8" w:rsidRDefault="005220B8" w:rsidP="005220B8">
            <w:pPr>
              <w:keepLines w:val="0"/>
              <w:widowControl/>
              <w:spacing w:line="276" w:lineRule="auto"/>
              <w:jc w:val="center"/>
              <w:rPr>
                <w:rFonts w:ascii="Arial" w:hAnsi="Arial" w:cs="Arial"/>
                <w:b/>
                <w:snapToGrid/>
                <w:color w:val="000000" w:themeColor="text1"/>
                <w:lang w:val="en-US" w:bidi="en-US"/>
              </w:rPr>
            </w:pPr>
            <w:r>
              <w:rPr>
                <w:rFonts w:ascii="Arial" w:hAnsi="Arial" w:cs="Arial"/>
                <w:b/>
                <w:snapToGrid/>
                <w:color w:val="000000" w:themeColor="text1"/>
                <w:lang w:val="en-US" w:bidi="en-US"/>
              </w:rPr>
              <w:t>Remarks</w:t>
            </w:r>
          </w:p>
        </w:tc>
      </w:tr>
      <w:tr w:rsidR="005220B8" w:rsidRPr="00E350D2" w14:paraId="001DD8F4" w14:textId="77777777" w:rsidTr="006E4A87">
        <w:trPr>
          <w:cantSplit/>
          <w:trHeight w:val="589"/>
          <w:jc w:val="center"/>
        </w:trPr>
        <w:tc>
          <w:tcPr>
            <w:tcW w:w="549" w:type="dxa"/>
            <w:vAlign w:val="center"/>
          </w:tcPr>
          <w:p w14:paraId="455D6306" w14:textId="77777777" w:rsidR="005220B8" w:rsidRPr="000C084C" w:rsidRDefault="005220B8" w:rsidP="00E350D2">
            <w:pPr>
              <w:keepLines w:val="0"/>
              <w:widowControl/>
              <w:spacing w:before="60" w:line="276" w:lineRule="auto"/>
              <w:jc w:val="center"/>
            </w:pPr>
            <w:r w:rsidRPr="000C084C">
              <w:t>1</w:t>
            </w:r>
          </w:p>
        </w:tc>
        <w:tc>
          <w:tcPr>
            <w:tcW w:w="2735" w:type="dxa"/>
            <w:vAlign w:val="center"/>
          </w:tcPr>
          <w:p w14:paraId="2AACB1C6" w14:textId="78F3CD88" w:rsidR="005220B8" w:rsidRPr="000C084C" w:rsidRDefault="00254D31" w:rsidP="002073DD">
            <w:pPr>
              <w:keepLines w:val="0"/>
              <w:widowControl/>
              <w:spacing w:before="60" w:line="276" w:lineRule="auto"/>
              <w:jc w:val="center"/>
            </w:pPr>
            <w:r>
              <w:t>Technical Specification</w:t>
            </w:r>
            <w:r w:rsidR="00233826">
              <w:t xml:space="preserve"> Doc</w:t>
            </w:r>
            <w:r w:rsidR="002073DD">
              <w:t>.</w:t>
            </w:r>
          </w:p>
        </w:tc>
        <w:tc>
          <w:tcPr>
            <w:tcW w:w="3016" w:type="dxa"/>
            <w:vAlign w:val="center"/>
          </w:tcPr>
          <w:p w14:paraId="3E2CD58B" w14:textId="21BE940A" w:rsidR="005220B8" w:rsidRPr="000C084C" w:rsidRDefault="005220B8" w:rsidP="003C3BA6">
            <w:pPr>
              <w:jc w:val="center"/>
            </w:pPr>
          </w:p>
        </w:tc>
        <w:tc>
          <w:tcPr>
            <w:tcW w:w="1620" w:type="dxa"/>
            <w:vAlign w:val="center"/>
          </w:tcPr>
          <w:p w14:paraId="5908FC74" w14:textId="6DCB0CFF" w:rsidR="005220B8" w:rsidRPr="000C084C" w:rsidRDefault="005220B8" w:rsidP="00D70AFB">
            <w:pPr>
              <w:keepLines w:val="0"/>
              <w:widowControl/>
              <w:spacing w:before="60" w:line="276" w:lineRule="auto"/>
              <w:jc w:val="center"/>
            </w:pPr>
          </w:p>
        </w:tc>
        <w:tc>
          <w:tcPr>
            <w:tcW w:w="1281" w:type="dxa"/>
            <w:vAlign w:val="center"/>
          </w:tcPr>
          <w:p w14:paraId="48C9C881" w14:textId="568FA530" w:rsidR="005220B8" w:rsidRPr="000C084C" w:rsidRDefault="004D62B2" w:rsidP="0038228A">
            <w:pPr>
              <w:keepLines w:val="0"/>
              <w:widowControl/>
              <w:spacing w:before="60" w:line="276" w:lineRule="auto"/>
              <w:jc w:val="center"/>
            </w:pPr>
            <w:r>
              <w:t>-</w:t>
            </w:r>
          </w:p>
        </w:tc>
      </w:tr>
      <w:tr w:rsidR="005220B8" w:rsidRPr="00E350D2" w14:paraId="2D8E6F2D" w14:textId="77777777" w:rsidTr="006E4A87">
        <w:trPr>
          <w:cantSplit/>
          <w:trHeight w:val="526"/>
          <w:jc w:val="center"/>
        </w:trPr>
        <w:tc>
          <w:tcPr>
            <w:tcW w:w="549" w:type="dxa"/>
            <w:vAlign w:val="center"/>
          </w:tcPr>
          <w:p w14:paraId="1418C530" w14:textId="77777777" w:rsidR="005220B8" w:rsidRPr="000C084C" w:rsidRDefault="005220B8" w:rsidP="00E350D2">
            <w:pPr>
              <w:keepLines w:val="0"/>
              <w:widowControl/>
              <w:spacing w:before="60" w:line="276" w:lineRule="auto"/>
              <w:jc w:val="center"/>
            </w:pPr>
            <w:r w:rsidRPr="000C084C">
              <w:t>2</w:t>
            </w:r>
          </w:p>
        </w:tc>
        <w:tc>
          <w:tcPr>
            <w:tcW w:w="2735" w:type="dxa"/>
            <w:vAlign w:val="center"/>
          </w:tcPr>
          <w:p w14:paraId="15516CED" w14:textId="77777777" w:rsidR="005220B8" w:rsidRPr="000C084C" w:rsidRDefault="005220B8" w:rsidP="00E350D2">
            <w:pPr>
              <w:keepLines w:val="0"/>
              <w:widowControl/>
              <w:spacing w:before="60" w:line="276" w:lineRule="auto"/>
              <w:jc w:val="center"/>
            </w:pPr>
            <w:r w:rsidRPr="000C084C">
              <w:t>Project Status Report</w:t>
            </w:r>
            <w:r w:rsidR="00311746" w:rsidRPr="000C084C">
              <w:t xml:space="preserve"> </w:t>
            </w:r>
            <w:r w:rsidRPr="000C084C">
              <w:t>(PSR)</w:t>
            </w:r>
          </w:p>
        </w:tc>
        <w:tc>
          <w:tcPr>
            <w:tcW w:w="3016" w:type="dxa"/>
            <w:vAlign w:val="center"/>
          </w:tcPr>
          <w:p w14:paraId="6FCC8190" w14:textId="77777777" w:rsidR="005220B8" w:rsidRPr="000C084C" w:rsidRDefault="005220B8" w:rsidP="00E350D2">
            <w:pPr>
              <w:keepLines w:val="0"/>
              <w:widowControl/>
              <w:spacing w:before="60" w:line="276" w:lineRule="auto"/>
              <w:jc w:val="center"/>
            </w:pPr>
            <w:r w:rsidRPr="000C084C">
              <w:t>Review and approval within 2 days from submission</w:t>
            </w:r>
          </w:p>
        </w:tc>
        <w:tc>
          <w:tcPr>
            <w:tcW w:w="1620" w:type="dxa"/>
            <w:vAlign w:val="center"/>
          </w:tcPr>
          <w:p w14:paraId="13936FED" w14:textId="4FB4FFED" w:rsidR="005220B8" w:rsidRPr="000C084C" w:rsidRDefault="005220B8" w:rsidP="00D70AFB">
            <w:pPr>
              <w:keepLines w:val="0"/>
              <w:widowControl/>
              <w:spacing w:before="60" w:line="276" w:lineRule="auto"/>
              <w:jc w:val="center"/>
            </w:pPr>
          </w:p>
        </w:tc>
        <w:tc>
          <w:tcPr>
            <w:tcW w:w="1281" w:type="dxa"/>
            <w:vAlign w:val="center"/>
          </w:tcPr>
          <w:p w14:paraId="1A399178" w14:textId="09F3A4F2" w:rsidR="005220B8" w:rsidRPr="000C084C" w:rsidRDefault="00254D31" w:rsidP="0038228A">
            <w:pPr>
              <w:keepLines w:val="0"/>
              <w:widowControl/>
              <w:spacing w:before="60" w:line="276" w:lineRule="auto"/>
              <w:jc w:val="center"/>
            </w:pPr>
            <w:r>
              <w:t>-</w:t>
            </w:r>
          </w:p>
        </w:tc>
      </w:tr>
      <w:tr w:rsidR="005220B8" w:rsidRPr="00E350D2" w14:paraId="1093CD36" w14:textId="77777777" w:rsidTr="006E4A87">
        <w:trPr>
          <w:cantSplit/>
          <w:trHeight w:val="562"/>
          <w:jc w:val="center"/>
        </w:trPr>
        <w:tc>
          <w:tcPr>
            <w:tcW w:w="549" w:type="dxa"/>
            <w:vAlign w:val="center"/>
          </w:tcPr>
          <w:p w14:paraId="4C4BEF3B" w14:textId="71890041" w:rsidR="005220B8" w:rsidRPr="000C084C" w:rsidRDefault="00D83390" w:rsidP="00E350D2">
            <w:pPr>
              <w:keepLines w:val="0"/>
              <w:widowControl/>
              <w:spacing w:before="60" w:line="276" w:lineRule="auto"/>
              <w:jc w:val="center"/>
            </w:pPr>
            <w:r>
              <w:t>4</w:t>
            </w:r>
          </w:p>
        </w:tc>
        <w:tc>
          <w:tcPr>
            <w:tcW w:w="2735" w:type="dxa"/>
            <w:vAlign w:val="center"/>
          </w:tcPr>
          <w:p w14:paraId="18259B21" w14:textId="77777777" w:rsidR="005220B8" w:rsidRPr="000C084C" w:rsidRDefault="00311746" w:rsidP="00311746">
            <w:pPr>
              <w:keepLines w:val="0"/>
              <w:widowControl/>
              <w:spacing w:before="60" w:line="276" w:lineRule="auto"/>
              <w:jc w:val="center"/>
            </w:pPr>
            <w:r w:rsidRPr="000C084C">
              <w:t>Application Executables</w:t>
            </w:r>
          </w:p>
        </w:tc>
        <w:tc>
          <w:tcPr>
            <w:tcW w:w="3016" w:type="dxa"/>
            <w:vAlign w:val="center"/>
          </w:tcPr>
          <w:p w14:paraId="75BCFBA7" w14:textId="645E4746" w:rsidR="005220B8" w:rsidRPr="000C084C" w:rsidRDefault="00FB6B28" w:rsidP="00043793">
            <w:pPr>
              <w:keepLines w:val="0"/>
              <w:widowControl/>
              <w:spacing w:before="60" w:line="276" w:lineRule="auto"/>
              <w:jc w:val="center"/>
            </w:pPr>
            <w:r>
              <w:t>To be updated</w:t>
            </w:r>
          </w:p>
        </w:tc>
        <w:tc>
          <w:tcPr>
            <w:tcW w:w="1620" w:type="dxa"/>
            <w:vAlign w:val="center"/>
          </w:tcPr>
          <w:p w14:paraId="6E0F3E7C" w14:textId="3F5F8D1A" w:rsidR="005220B8" w:rsidRPr="000C084C" w:rsidRDefault="005220B8" w:rsidP="006E1935">
            <w:pPr>
              <w:keepLines w:val="0"/>
              <w:widowControl/>
              <w:spacing w:before="60" w:line="276" w:lineRule="auto"/>
            </w:pPr>
          </w:p>
        </w:tc>
        <w:tc>
          <w:tcPr>
            <w:tcW w:w="1281" w:type="dxa"/>
            <w:vAlign w:val="center"/>
          </w:tcPr>
          <w:p w14:paraId="59DD0EF6" w14:textId="219E49F0" w:rsidR="005220B8" w:rsidRPr="00E94F47" w:rsidRDefault="00382203" w:rsidP="00433C64">
            <w:pPr>
              <w:keepLines w:val="0"/>
              <w:widowControl/>
              <w:spacing w:before="60" w:line="276" w:lineRule="auto"/>
              <w:jc w:val="center"/>
              <w:rPr>
                <w:sz w:val="12"/>
              </w:rPr>
            </w:pPr>
            <w:r>
              <w:rPr>
                <w:sz w:val="12"/>
              </w:rPr>
              <w:t>-</w:t>
            </w:r>
          </w:p>
        </w:tc>
      </w:tr>
    </w:tbl>
    <w:p w14:paraId="13A8C032" w14:textId="297859D9" w:rsidR="004261E5" w:rsidRDefault="004261E5">
      <w:pPr>
        <w:keepLines w:val="0"/>
        <w:widowControl/>
      </w:pPr>
    </w:p>
    <w:p w14:paraId="2FE9DB13" w14:textId="0627365C" w:rsidR="00962BF1" w:rsidRPr="00695180" w:rsidRDefault="00962BF1" w:rsidP="00962BF1">
      <w:pPr>
        <w:pStyle w:val="Heading1"/>
        <w:shd w:val="clear" w:color="auto" w:fill="D9D9D9"/>
        <w:tabs>
          <w:tab w:val="clear" w:pos="360"/>
          <w:tab w:val="num" w:pos="700"/>
        </w:tabs>
        <w:spacing w:before="100" w:after="100"/>
        <w:rPr>
          <w:u w:val="none"/>
        </w:rPr>
      </w:pPr>
      <w:bookmarkStart w:id="42" w:name="_Toc502233331"/>
      <w:bookmarkStart w:id="43" w:name="_Toc118784649"/>
      <w:r>
        <w:rPr>
          <w:u w:val="none"/>
        </w:rPr>
        <w:t>Deliverables</w:t>
      </w:r>
      <w:r w:rsidR="00BE0365">
        <w:rPr>
          <w:u w:val="none"/>
        </w:rPr>
        <w:t xml:space="preserve"> Package</w:t>
      </w:r>
      <w:bookmarkEnd w:id="42"/>
    </w:p>
    <w:p w14:paraId="69E35DC0" w14:textId="77777777" w:rsidR="00962BF1" w:rsidRDefault="00BE0365" w:rsidP="00BE0365">
      <w:pPr>
        <w:jc w:val="both"/>
      </w:pPr>
      <w:r>
        <w:lastRenderedPageBreak/>
        <w:t>Deliverables Package will contain the below mentioned files:</w:t>
      </w:r>
    </w:p>
    <w:p w14:paraId="52908AC1" w14:textId="77777777" w:rsidR="00BE0365" w:rsidRDefault="00BE0365" w:rsidP="00962BF1">
      <w:pPr>
        <w:ind w:left="1080"/>
        <w:jc w:val="both"/>
      </w:pPr>
    </w:p>
    <w:bookmarkEnd w:id="43"/>
    <w:p w14:paraId="048C5197" w14:textId="1EB3A07A" w:rsidR="00C84BC8" w:rsidRDefault="00C84BC8" w:rsidP="00C84BC8">
      <w:pPr>
        <w:pStyle w:val="ListParagraph"/>
        <w:numPr>
          <w:ilvl w:val="0"/>
          <w:numId w:val="24"/>
        </w:numPr>
        <w:tabs>
          <w:tab w:val="left" w:pos="1080"/>
        </w:tabs>
        <w:ind w:firstLine="0"/>
        <w:rPr>
          <w:rFonts w:ascii="Times New Roman" w:hAnsi="Times New Roman"/>
          <w:snapToGrid w:val="0"/>
          <w:sz w:val="20"/>
          <w:szCs w:val="20"/>
          <w:lang w:val="en-GB" w:bidi="ar-SA"/>
        </w:rPr>
      </w:pPr>
      <w:r>
        <w:rPr>
          <w:rFonts w:ascii="Times New Roman" w:hAnsi="Times New Roman"/>
          <w:snapToGrid w:val="0"/>
          <w:sz w:val="20"/>
          <w:szCs w:val="20"/>
          <w:lang w:val="en-GB" w:bidi="ar-SA"/>
        </w:rPr>
        <w:t>NX2WheelerGreenTyreProfileTool.dll</w:t>
      </w:r>
    </w:p>
    <w:p w14:paraId="0E27FF8F" w14:textId="7C3B1ABE" w:rsidR="00934EF6" w:rsidRPr="00962BF1" w:rsidRDefault="00962BF1" w:rsidP="00962BF1">
      <w:pPr>
        <w:pStyle w:val="ListParagraph"/>
        <w:numPr>
          <w:ilvl w:val="0"/>
          <w:numId w:val="24"/>
        </w:numPr>
        <w:ind w:left="1080"/>
        <w:rPr>
          <w:rFonts w:ascii="Times New Roman" w:hAnsi="Times New Roman"/>
          <w:snapToGrid w:val="0"/>
          <w:sz w:val="20"/>
          <w:szCs w:val="20"/>
          <w:lang w:val="en-GB" w:bidi="ar-SA"/>
        </w:rPr>
      </w:pPr>
      <w:r w:rsidRPr="00962BF1">
        <w:rPr>
          <w:rFonts w:ascii="Times New Roman" w:hAnsi="Times New Roman"/>
          <w:snapToGrid w:val="0"/>
          <w:sz w:val="20"/>
          <w:szCs w:val="20"/>
          <w:lang w:val="en-GB" w:bidi="ar-SA"/>
        </w:rPr>
        <w:t>NX Ribbon Configuration Files</w:t>
      </w:r>
    </w:p>
    <w:p w14:paraId="2F83C493" w14:textId="77777777" w:rsidR="00962BF1" w:rsidRDefault="00A270CB" w:rsidP="00962BF1">
      <w:pPr>
        <w:pStyle w:val="ListParagraph"/>
        <w:numPr>
          <w:ilvl w:val="0"/>
          <w:numId w:val="24"/>
        </w:numPr>
        <w:ind w:left="1080"/>
        <w:rPr>
          <w:rFonts w:ascii="Times New Roman" w:hAnsi="Times New Roman"/>
          <w:snapToGrid w:val="0"/>
          <w:sz w:val="20"/>
          <w:szCs w:val="20"/>
          <w:lang w:val="en-GB" w:bidi="ar-SA"/>
        </w:rPr>
      </w:pPr>
      <w:r>
        <w:rPr>
          <w:rFonts w:ascii="Times New Roman" w:hAnsi="Times New Roman"/>
          <w:snapToGrid w:val="0"/>
          <w:sz w:val="20"/>
          <w:szCs w:val="20"/>
          <w:lang w:val="en-GB" w:bidi="ar-SA"/>
        </w:rPr>
        <w:t>NX Menu</w:t>
      </w:r>
      <w:r w:rsidR="00296451">
        <w:rPr>
          <w:rFonts w:ascii="Times New Roman" w:hAnsi="Times New Roman"/>
          <w:snapToGrid w:val="0"/>
          <w:sz w:val="20"/>
          <w:szCs w:val="20"/>
          <w:lang w:val="en-GB" w:bidi="ar-SA"/>
        </w:rPr>
        <w:t xml:space="preserve"> B</w:t>
      </w:r>
      <w:r w:rsidR="002A7BCF">
        <w:rPr>
          <w:rFonts w:ascii="Times New Roman" w:hAnsi="Times New Roman"/>
          <w:snapToGrid w:val="0"/>
          <w:sz w:val="20"/>
          <w:szCs w:val="20"/>
          <w:lang w:val="en-GB" w:bidi="ar-SA"/>
        </w:rPr>
        <w:t>ar</w:t>
      </w:r>
      <w:r w:rsidR="00962BF1">
        <w:rPr>
          <w:rFonts w:ascii="Times New Roman" w:hAnsi="Times New Roman"/>
          <w:snapToGrid w:val="0"/>
          <w:sz w:val="20"/>
          <w:szCs w:val="20"/>
          <w:lang w:val="en-GB" w:bidi="ar-SA"/>
        </w:rPr>
        <w:t xml:space="preserve"> </w:t>
      </w:r>
      <w:r w:rsidR="00962BF1" w:rsidRPr="00962BF1">
        <w:rPr>
          <w:rFonts w:ascii="Times New Roman" w:hAnsi="Times New Roman"/>
          <w:snapToGrid w:val="0"/>
          <w:sz w:val="20"/>
          <w:szCs w:val="20"/>
          <w:lang w:val="en-GB" w:bidi="ar-SA"/>
        </w:rPr>
        <w:t>Configuration Files</w:t>
      </w:r>
    </w:p>
    <w:p w14:paraId="2EEDB7D7" w14:textId="77777777" w:rsidR="003B77CD" w:rsidRDefault="003B77CD" w:rsidP="003B77CD">
      <w:pPr>
        <w:pStyle w:val="ListParagraph"/>
        <w:tabs>
          <w:tab w:val="left" w:pos="1080"/>
        </w:tabs>
        <w:ind w:firstLine="0"/>
        <w:rPr>
          <w:rFonts w:ascii="Times New Roman" w:hAnsi="Times New Roman"/>
          <w:snapToGrid w:val="0"/>
          <w:sz w:val="20"/>
          <w:szCs w:val="20"/>
          <w:lang w:val="en-GB" w:bidi="ar-SA"/>
        </w:rPr>
      </w:pPr>
    </w:p>
    <w:p w14:paraId="3DA4DA36" w14:textId="77777777" w:rsidR="00AA252D" w:rsidRPr="00695180" w:rsidRDefault="00AA252D" w:rsidP="00676904">
      <w:pPr>
        <w:pStyle w:val="Heading1"/>
        <w:shd w:val="clear" w:color="auto" w:fill="D9D9D9"/>
        <w:tabs>
          <w:tab w:val="clear" w:pos="360"/>
          <w:tab w:val="num" w:pos="700"/>
        </w:tabs>
        <w:spacing w:before="100" w:after="100"/>
        <w:rPr>
          <w:u w:val="none"/>
        </w:rPr>
      </w:pPr>
      <w:bookmarkStart w:id="44" w:name="_Toc118784650"/>
      <w:bookmarkStart w:id="45" w:name="_Toc502233332"/>
      <w:r w:rsidRPr="00695180">
        <w:rPr>
          <w:u w:val="none"/>
        </w:rPr>
        <w:t>Glossary</w:t>
      </w:r>
      <w:bookmarkEnd w:id="44"/>
      <w:bookmarkEnd w:id="45"/>
    </w:p>
    <w:p w14:paraId="7854155E" w14:textId="77777777" w:rsidR="00AA252D" w:rsidRPr="00695180" w:rsidRDefault="00AA252D"/>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9"/>
        <w:gridCol w:w="4536"/>
      </w:tblGrid>
      <w:tr w:rsidR="00934EF6" w:rsidRPr="0041211D" w14:paraId="34EF2E82" w14:textId="77777777" w:rsidTr="00793F58">
        <w:tc>
          <w:tcPr>
            <w:tcW w:w="2219" w:type="dxa"/>
            <w:shd w:val="clear" w:color="auto" w:fill="D9D9D9"/>
          </w:tcPr>
          <w:p w14:paraId="4CC4A97D" w14:textId="77777777" w:rsidR="00934EF6" w:rsidRPr="0041211D" w:rsidRDefault="00934EF6" w:rsidP="00793F58">
            <w:pPr>
              <w:jc w:val="center"/>
              <w:rPr>
                <w:rFonts w:ascii="Calibri" w:eastAsia="Calibri" w:hAnsi="Calibri"/>
                <w:b/>
                <w:sz w:val="22"/>
                <w:szCs w:val="22"/>
              </w:rPr>
            </w:pPr>
            <w:r w:rsidRPr="0041211D">
              <w:rPr>
                <w:rFonts w:ascii="Verdana" w:hAnsi="Verdana" w:cs="Verdana"/>
                <w:b/>
                <w:snapToGrid/>
                <w:sz w:val="18"/>
                <w:szCs w:val="18"/>
                <w:lang w:val="en-IN" w:eastAsia="en-IN"/>
              </w:rPr>
              <w:t>Abbreviation</w:t>
            </w:r>
          </w:p>
        </w:tc>
        <w:tc>
          <w:tcPr>
            <w:tcW w:w="4536" w:type="dxa"/>
            <w:shd w:val="clear" w:color="auto" w:fill="D9D9D9"/>
          </w:tcPr>
          <w:p w14:paraId="2FA70172" w14:textId="77777777" w:rsidR="00934EF6" w:rsidRPr="0041211D" w:rsidRDefault="00934EF6" w:rsidP="00793F58">
            <w:pPr>
              <w:autoSpaceDE w:val="0"/>
              <w:autoSpaceDN w:val="0"/>
              <w:adjustRightInd w:val="0"/>
              <w:rPr>
                <w:rFonts w:ascii="Verdana" w:hAnsi="Verdana" w:cs="Verdana"/>
                <w:b/>
                <w:snapToGrid/>
                <w:sz w:val="18"/>
                <w:szCs w:val="18"/>
                <w:lang w:val="en-IN" w:eastAsia="en-IN"/>
              </w:rPr>
            </w:pPr>
            <w:r w:rsidRPr="0041211D">
              <w:rPr>
                <w:rFonts w:ascii="Verdana" w:hAnsi="Verdana" w:cs="Verdana"/>
                <w:b/>
                <w:snapToGrid/>
                <w:sz w:val="18"/>
                <w:szCs w:val="18"/>
                <w:lang w:val="en-IN" w:eastAsia="en-IN"/>
              </w:rPr>
              <w:t>Explanation</w:t>
            </w:r>
          </w:p>
        </w:tc>
      </w:tr>
      <w:tr w:rsidR="00934EF6" w:rsidRPr="0041211D" w14:paraId="4FBD4D46" w14:textId="77777777" w:rsidTr="00793F58">
        <w:tc>
          <w:tcPr>
            <w:tcW w:w="2219" w:type="dxa"/>
          </w:tcPr>
          <w:p w14:paraId="1891B947" w14:textId="082186C0" w:rsidR="00934EF6" w:rsidRPr="006D7E06" w:rsidRDefault="00934EF6" w:rsidP="00793F58">
            <w:pPr>
              <w:jc w:val="center"/>
              <w:rPr>
                <w:rFonts w:eastAsia="Calibri"/>
                <w:sz w:val="22"/>
                <w:szCs w:val="22"/>
              </w:rPr>
            </w:pPr>
          </w:p>
        </w:tc>
        <w:tc>
          <w:tcPr>
            <w:tcW w:w="4536" w:type="dxa"/>
          </w:tcPr>
          <w:p w14:paraId="297D8753" w14:textId="5E97FF14" w:rsidR="00934EF6" w:rsidRPr="006D7E06" w:rsidRDefault="00934EF6" w:rsidP="00793F58">
            <w:pPr>
              <w:jc w:val="both"/>
              <w:rPr>
                <w:rFonts w:eastAsia="Calibri"/>
              </w:rPr>
            </w:pPr>
          </w:p>
        </w:tc>
      </w:tr>
      <w:tr w:rsidR="00934EF6" w:rsidRPr="0041211D" w14:paraId="70EC0FAC" w14:textId="77777777" w:rsidTr="00793F58">
        <w:tc>
          <w:tcPr>
            <w:tcW w:w="2219" w:type="dxa"/>
          </w:tcPr>
          <w:p w14:paraId="2C4A5344" w14:textId="3AF2A98C" w:rsidR="00934EF6" w:rsidRPr="006D7E06" w:rsidRDefault="00934EF6" w:rsidP="00793F58">
            <w:pPr>
              <w:jc w:val="center"/>
              <w:rPr>
                <w:snapToGrid/>
                <w:sz w:val="18"/>
                <w:szCs w:val="18"/>
                <w:lang w:val="en-IN" w:eastAsia="en-IN"/>
              </w:rPr>
            </w:pPr>
          </w:p>
        </w:tc>
        <w:tc>
          <w:tcPr>
            <w:tcW w:w="4536" w:type="dxa"/>
          </w:tcPr>
          <w:p w14:paraId="3A693391" w14:textId="093B171F" w:rsidR="00934EF6" w:rsidRPr="006D7E06" w:rsidRDefault="00934EF6" w:rsidP="007F7980">
            <w:pPr>
              <w:jc w:val="both"/>
              <w:rPr>
                <w:snapToGrid/>
                <w:lang w:val="en-IN" w:eastAsia="en-IN"/>
              </w:rPr>
            </w:pPr>
          </w:p>
        </w:tc>
      </w:tr>
    </w:tbl>
    <w:p w14:paraId="2B223D0F" w14:textId="77777777" w:rsidR="00AA252D" w:rsidRPr="008B4908" w:rsidRDefault="00AA252D">
      <w:pPr>
        <w:rPr>
          <w:u w:val="single"/>
        </w:rPr>
      </w:pPr>
    </w:p>
    <w:sectPr w:rsidR="00AA252D" w:rsidRPr="008B4908" w:rsidSect="00D23E2C">
      <w:headerReference w:type="default" r:id="rId22"/>
      <w:footerReference w:type="default" r:id="rId23"/>
      <w:type w:val="continuous"/>
      <w:pgSz w:w="12240" w:h="15840" w:code="1"/>
      <w:pgMar w:top="778" w:right="1037" w:bottom="1224" w:left="1296" w:header="288"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783D8" w14:textId="77777777" w:rsidR="002C3D2D" w:rsidRDefault="002C3D2D">
      <w:r>
        <w:separator/>
      </w:r>
    </w:p>
  </w:endnote>
  <w:endnote w:type="continuationSeparator" w:id="0">
    <w:p w14:paraId="4C7D6218" w14:textId="77777777" w:rsidR="002C3D2D" w:rsidRDefault="002C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33" w:type="pct"/>
      <w:tblBorders>
        <w:top w:val="single" w:sz="4" w:space="0" w:color="auto"/>
      </w:tblBorders>
      <w:tblLayout w:type="fixed"/>
      <w:tblCellMar>
        <w:top w:w="43" w:type="dxa"/>
        <w:left w:w="115" w:type="dxa"/>
        <w:right w:w="115" w:type="dxa"/>
      </w:tblCellMar>
      <w:tblLook w:val="04A0" w:firstRow="1" w:lastRow="0" w:firstColumn="1" w:lastColumn="0" w:noHBand="0" w:noVBand="1"/>
    </w:tblPr>
    <w:tblGrid>
      <w:gridCol w:w="3541"/>
      <w:gridCol w:w="3607"/>
      <w:gridCol w:w="3023"/>
    </w:tblGrid>
    <w:tr w:rsidR="006254F6" w:rsidRPr="00EF3B53" w14:paraId="2C2B9D78" w14:textId="77777777" w:rsidTr="00CC3EB5">
      <w:trPr>
        <w:trHeight w:val="670"/>
      </w:trPr>
      <w:tc>
        <w:tcPr>
          <w:tcW w:w="1741" w:type="pct"/>
          <w:vAlign w:val="center"/>
        </w:tcPr>
        <w:p w14:paraId="2F079112" w14:textId="7AA8DD4A" w:rsidR="006254F6" w:rsidRPr="008B4908" w:rsidRDefault="006254F6" w:rsidP="00CC3EB5">
          <w:pPr>
            <w:pStyle w:val="Footer"/>
            <w:tabs>
              <w:tab w:val="clear" w:pos="4320"/>
              <w:tab w:val="right" w:pos="9540"/>
            </w:tabs>
            <w:ind w:right="29"/>
            <w:jc w:val="left"/>
            <w:rPr>
              <w:u w:val="single"/>
            </w:rPr>
          </w:pPr>
          <w:r w:rsidRPr="008B4908">
            <w:rPr>
              <w:noProof/>
              <w:snapToGrid/>
              <w:u w:val="single"/>
              <w:lang w:val="en-IN" w:eastAsia="en-IN"/>
            </w:rPr>
            <mc:AlternateContent>
              <mc:Choice Requires="wps">
                <w:drawing>
                  <wp:anchor distT="0" distB="0" distL="114300" distR="114300" simplePos="0" relativeHeight="251658240" behindDoc="0" locked="0" layoutInCell="1" allowOverlap="1" wp14:anchorId="46467805" wp14:editId="18774271">
                    <wp:simplePos x="0" y="0"/>
                    <wp:positionH relativeFrom="column">
                      <wp:posOffset>-44450</wp:posOffset>
                    </wp:positionH>
                    <wp:positionV relativeFrom="paragraph">
                      <wp:posOffset>-8255</wp:posOffset>
                    </wp:positionV>
                    <wp:extent cx="6279515" cy="0"/>
                    <wp:effectExtent l="12700" t="10795" r="13335" b="177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951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97EF81" id="_x0000_t32" coordsize="21600,21600" o:spt="32" o:oned="t" path="m,l21600,21600e" filled="f">
                    <v:path arrowok="t" fillok="f" o:connecttype="none"/>
                    <o:lock v:ext="edit" shapetype="t"/>
                  </v:shapetype>
                  <v:shape id="AutoShape 9" o:spid="_x0000_s1026" type="#_x0000_t32" style="position:absolute;margin-left:-3.5pt;margin-top:-.65pt;width:494.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A6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" strokeweight="1.5pt"/>
                </w:pict>
              </mc:Fallback>
            </mc:AlternateContent>
          </w:r>
        </w:p>
      </w:tc>
      <w:tc>
        <w:tcPr>
          <w:tcW w:w="1773" w:type="pct"/>
          <w:vAlign w:val="center"/>
        </w:tcPr>
        <w:p w14:paraId="50552F7D" w14:textId="77777777" w:rsidR="006254F6" w:rsidRPr="00CC3EB5" w:rsidRDefault="006254F6" w:rsidP="00CC3EB5">
          <w:pPr>
            <w:keepLines w:val="0"/>
            <w:widowControl/>
            <w:jc w:val="center"/>
            <w:rPr>
              <w:rFonts w:eastAsia="Calibri"/>
              <w:b/>
              <w:bCs/>
              <w:snapToGrid/>
              <w:sz w:val="16"/>
              <w:szCs w:val="16"/>
              <w:lang w:val="en-US"/>
            </w:rPr>
          </w:pPr>
          <w:r w:rsidRPr="00CC3EB5">
            <w:rPr>
              <w:rFonts w:eastAsia="Calibri"/>
              <w:b/>
              <w:bCs/>
              <w:snapToGrid/>
              <w:sz w:val="16"/>
              <w:szCs w:val="16"/>
              <w:lang w:val="en-US"/>
            </w:rPr>
            <w:t>CONFIDENTIAL</w:t>
          </w:r>
        </w:p>
      </w:tc>
      <w:tc>
        <w:tcPr>
          <w:tcW w:w="1486" w:type="pct"/>
          <w:vAlign w:val="center"/>
        </w:tcPr>
        <w:p w14:paraId="6F0BA0FB" w14:textId="51982DC2" w:rsidR="006254F6" w:rsidRPr="00CC3EB5" w:rsidRDefault="006254F6" w:rsidP="00CC3EB5">
          <w:pPr>
            <w:keepLines w:val="0"/>
            <w:widowControl/>
            <w:jc w:val="right"/>
            <w:rPr>
              <w:rFonts w:eastAsia="Calibri"/>
              <w:b/>
              <w:bCs/>
              <w:snapToGrid/>
              <w:sz w:val="16"/>
              <w:szCs w:val="16"/>
              <w:lang w:val="en-US"/>
            </w:rPr>
          </w:pPr>
          <w:r w:rsidRPr="00CC3EB5">
            <w:rPr>
              <w:rFonts w:eastAsia="Calibri"/>
              <w:b/>
              <w:bCs/>
              <w:snapToGrid/>
              <w:sz w:val="16"/>
              <w:szCs w:val="16"/>
              <w:lang w:val="en-US"/>
            </w:rPr>
            <w:t xml:space="preserve">Page </w:t>
          </w:r>
          <w:r w:rsidRPr="00CC3EB5">
            <w:rPr>
              <w:rFonts w:eastAsia="Calibri"/>
              <w:b/>
              <w:bCs/>
              <w:snapToGrid/>
              <w:sz w:val="16"/>
              <w:szCs w:val="16"/>
              <w:lang w:val="en-US"/>
            </w:rPr>
            <w:fldChar w:fldCharType="begin"/>
          </w:r>
          <w:r w:rsidRPr="00CC3EB5">
            <w:rPr>
              <w:rFonts w:eastAsia="Calibri"/>
              <w:b/>
              <w:bCs/>
              <w:snapToGrid/>
              <w:sz w:val="16"/>
              <w:szCs w:val="16"/>
              <w:lang w:val="en-US"/>
            </w:rPr>
            <w:instrText xml:space="preserve"> PAGE </w:instrText>
          </w:r>
          <w:r w:rsidRPr="00CC3EB5">
            <w:rPr>
              <w:rFonts w:eastAsia="Calibri"/>
              <w:b/>
              <w:bCs/>
              <w:snapToGrid/>
              <w:sz w:val="16"/>
              <w:szCs w:val="16"/>
              <w:lang w:val="en-US"/>
            </w:rPr>
            <w:fldChar w:fldCharType="separate"/>
          </w:r>
          <w:r w:rsidR="00FB6B28">
            <w:rPr>
              <w:rFonts w:eastAsia="Calibri"/>
              <w:b/>
              <w:bCs/>
              <w:noProof/>
              <w:snapToGrid/>
              <w:sz w:val="16"/>
              <w:szCs w:val="16"/>
              <w:lang w:val="en-US"/>
            </w:rPr>
            <w:t>16</w:t>
          </w:r>
          <w:r w:rsidRPr="00CC3EB5">
            <w:rPr>
              <w:rFonts w:eastAsia="Calibri"/>
              <w:b/>
              <w:bCs/>
              <w:snapToGrid/>
              <w:sz w:val="16"/>
              <w:szCs w:val="16"/>
              <w:lang w:val="en-US"/>
            </w:rPr>
            <w:fldChar w:fldCharType="end"/>
          </w:r>
          <w:r w:rsidRPr="00CC3EB5">
            <w:rPr>
              <w:rFonts w:eastAsia="Calibri"/>
              <w:b/>
              <w:bCs/>
              <w:snapToGrid/>
              <w:sz w:val="16"/>
              <w:szCs w:val="16"/>
              <w:lang w:val="en-US"/>
            </w:rPr>
            <w:t xml:space="preserve"> of </w:t>
          </w:r>
          <w:r w:rsidRPr="00CC3EB5">
            <w:rPr>
              <w:rFonts w:eastAsia="Calibri"/>
              <w:b/>
              <w:bCs/>
              <w:snapToGrid/>
              <w:sz w:val="16"/>
              <w:szCs w:val="16"/>
              <w:lang w:val="en-US"/>
            </w:rPr>
            <w:fldChar w:fldCharType="begin"/>
          </w:r>
          <w:r w:rsidRPr="00CC3EB5">
            <w:rPr>
              <w:rFonts w:eastAsia="Calibri"/>
              <w:b/>
              <w:bCs/>
              <w:snapToGrid/>
              <w:sz w:val="16"/>
              <w:szCs w:val="16"/>
              <w:lang w:val="en-US"/>
            </w:rPr>
            <w:instrText xml:space="preserve"> NUMPAGES  </w:instrText>
          </w:r>
          <w:r w:rsidRPr="00CC3EB5">
            <w:rPr>
              <w:rFonts w:eastAsia="Calibri"/>
              <w:b/>
              <w:bCs/>
              <w:snapToGrid/>
              <w:sz w:val="16"/>
              <w:szCs w:val="16"/>
              <w:lang w:val="en-US"/>
            </w:rPr>
            <w:fldChar w:fldCharType="separate"/>
          </w:r>
          <w:r w:rsidR="00FB6B28">
            <w:rPr>
              <w:rFonts w:eastAsia="Calibri"/>
              <w:b/>
              <w:bCs/>
              <w:noProof/>
              <w:snapToGrid/>
              <w:sz w:val="16"/>
              <w:szCs w:val="16"/>
              <w:lang w:val="en-US"/>
            </w:rPr>
            <w:t>16</w:t>
          </w:r>
          <w:r w:rsidRPr="00CC3EB5">
            <w:rPr>
              <w:rFonts w:eastAsia="Calibri"/>
              <w:b/>
              <w:bCs/>
              <w:snapToGrid/>
              <w:sz w:val="16"/>
              <w:szCs w:val="16"/>
              <w:lang w:val="en-US"/>
            </w:rPr>
            <w:fldChar w:fldCharType="end"/>
          </w:r>
        </w:p>
      </w:tc>
    </w:tr>
  </w:tbl>
  <w:p w14:paraId="2044C7CF" w14:textId="77777777" w:rsidR="006254F6" w:rsidRPr="00A502C7" w:rsidRDefault="006254F6" w:rsidP="00A5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03DAD" w14:textId="77777777" w:rsidR="002C3D2D" w:rsidRDefault="002C3D2D">
      <w:r>
        <w:separator/>
      </w:r>
    </w:p>
  </w:footnote>
  <w:footnote w:type="continuationSeparator" w:id="0">
    <w:p w14:paraId="16A145CB" w14:textId="77777777" w:rsidR="002C3D2D" w:rsidRDefault="002C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9E356" w14:textId="77777777" w:rsidR="006254F6" w:rsidRDefault="006254F6" w:rsidP="00821CB0">
    <w:pPr>
      <w:pStyle w:val="Header"/>
      <w:tabs>
        <w:tab w:val="left" w:pos="630"/>
      </w:tabs>
      <w:ind w:left="630"/>
      <w:rPr>
        <w:b/>
      </w:rPr>
    </w:pPr>
  </w:p>
  <w:p w14:paraId="71734ADB" w14:textId="79B8DABB" w:rsidR="006254F6" w:rsidRDefault="006254F6">
    <w:pPr>
      <w:pStyle w:val="Header"/>
    </w:pPr>
    <w:r>
      <w:rPr>
        <w:b/>
        <w:noProof/>
        <w:snapToGrid/>
        <w:lang w:val="en-IN" w:eastAsia="en-IN"/>
      </w:rPr>
      <mc:AlternateContent>
        <mc:Choice Requires="wps">
          <w:drawing>
            <wp:anchor distT="0" distB="0" distL="114300" distR="114300" simplePos="0" relativeHeight="251660800" behindDoc="0" locked="0" layoutInCell="1" allowOverlap="1" wp14:anchorId="6AC2AE88" wp14:editId="49AE7EE2">
              <wp:simplePos x="0" y="0"/>
              <wp:positionH relativeFrom="column">
                <wp:posOffset>-44450</wp:posOffset>
              </wp:positionH>
              <wp:positionV relativeFrom="paragraph">
                <wp:posOffset>245745</wp:posOffset>
              </wp:positionV>
              <wp:extent cx="6350000" cy="0"/>
              <wp:effectExtent l="12700" t="17145" r="9525" b="1143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44654" id="Line 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9.35pt" to="49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8/EgIAACkEAAAOAAAAZHJzL2Uyb0RvYy54bWysU8uu2jAQ3VfqP1jeQxJuo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" strokeweight="1.5pt">
              <w10:wrap type="topAndBottom"/>
            </v:line>
          </w:pict>
        </mc:Fallback>
      </mc:AlternateContent>
    </w:r>
    <w:r w:rsidRPr="00627D93">
      <w:rPr>
        <w:b/>
      </w:rPr>
      <w:t xml:space="preserve"> </w:t>
    </w:r>
    <w:r w:rsidRPr="001D6A75">
      <w:rPr>
        <w:b/>
      </w:rPr>
      <w:t>E-01930-01-03</w:t>
    </w:r>
    <w:r w:rsidR="001E246A">
      <w:rPr>
        <w:b/>
      </w:rPr>
      <w:t>/3.0/</w:t>
    </w:r>
    <w:r w:rsidR="007E3FAC">
      <w:rPr>
        <w:b/>
      </w:rPr>
      <w:t>31</w:t>
    </w:r>
    <w:r w:rsidRPr="00770BA4">
      <w:rPr>
        <w:b/>
      </w:rPr>
      <w:t>-</w:t>
    </w:r>
    <w:r w:rsidR="007E3FAC">
      <w:rPr>
        <w:b/>
      </w:rPr>
      <w:t>May</w:t>
    </w:r>
    <w:r>
      <w:rPr>
        <w:b/>
      </w:rPr>
      <w:t>-20</w:t>
    </w:r>
    <w:r w:rsidR="007E3FAC">
      <w:rPr>
        <w:b/>
      </w:rPr>
      <w:t>20</w:t>
    </w:r>
    <w:r>
      <w:rPr>
        <w:b/>
        <w:color w:val="FF00FF"/>
      </w:rPr>
      <w:t xml:space="preserve">               </w:t>
    </w:r>
    <w:r w:rsidR="000E6DBE">
      <w:rPr>
        <w:b/>
        <w:color w:val="FF00FF"/>
      </w:rPr>
      <w:t xml:space="preserve">                                            </w:t>
    </w:r>
    <w:r>
      <w:rPr>
        <w:b/>
        <w:color w:val="FF00FF"/>
      </w:rPr>
      <w:t xml:space="preserve"> </w:t>
    </w:r>
    <w:r w:rsidR="000E6DBE">
      <w:rPr>
        <w:b/>
        <w:bCs/>
        <w:color w:val="auto"/>
        <w:sz w:val="22"/>
        <w:szCs w:val="22"/>
      </w:rPr>
      <w:t xml:space="preserve">Smart Door Frame </w:t>
    </w:r>
    <w:r w:rsidRPr="002A7950">
      <w:rPr>
        <w:b/>
        <w:bCs/>
        <w:color w:val="auto"/>
        <w:sz w:val="22"/>
        <w:szCs w:val="22"/>
      </w:rPr>
      <w:t>Profile Automation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463"/>
    <w:multiLevelType w:val="hybridMultilevel"/>
    <w:tmpl w:val="99E8CEF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1AE2CD4"/>
    <w:multiLevelType w:val="hybridMultilevel"/>
    <w:tmpl w:val="FE021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76A97"/>
    <w:multiLevelType w:val="hybridMultilevel"/>
    <w:tmpl w:val="D60AE190"/>
    <w:lvl w:ilvl="0" w:tplc="73DC5B92">
      <w:start w:val="1"/>
      <w:numFmt w:val="decimal"/>
      <w:lvlText w:val="%1."/>
      <w:lvlJc w:val="left"/>
      <w:pPr>
        <w:ind w:left="3420" w:hanging="360"/>
      </w:pPr>
      <w:rPr>
        <w:rFonts w:hint="default"/>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0AFC2565"/>
    <w:multiLevelType w:val="hybridMultilevel"/>
    <w:tmpl w:val="147E8256"/>
    <w:lvl w:ilvl="0" w:tplc="3DD0A1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9B476E"/>
    <w:multiLevelType w:val="hybridMultilevel"/>
    <w:tmpl w:val="61740F02"/>
    <w:lvl w:ilvl="0" w:tplc="E0D4C0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D6171E6"/>
    <w:multiLevelType w:val="hybridMultilevel"/>
    <w:tmpl w:val="B4A6CB30"/>
    <w:lvl w:ilvl="0" w:tplc="C0C4A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7A43D4"/>
    <w:multiLevelType w:val="hybridMultilevel"/>
    <w:tmpl w:val="B7C45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F02563"/>
    <w:multiLevelType w:val="hybridMultilevel"/>
    <w:tmpl w:val="A8C05A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13109"/>
    <w:multiLevelType w:val="hybridMultilevel"/>
    <w:tmpl w:val="D2709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CF5E0E"/>
    <w:multiLevelType w:val="hybridMultilevel"/>
    <w:tmpl w:val="50961FFC"/>
    <w:lvl w:ilvl="0" w:tplc="73DC5B9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0A210CB"/>
    <w:multiLevelType w:val="hybridMultilevel"/>
    <w:tmpl w:val="E35E4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417BBA"/>
    <w:multiLevelType w:val="hybridMultilevel"/>
    <w:tmpl w:val="E7F08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443BDB"/>
    <w:multiLevelType w:val="hybridMultilevel"/>
    <w:tmpl w:val="EDC67D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91301B"/>
    <w:multiLevelType w:val="hybridMultilevel"/>
    <w:tmpl w:val="4F947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F959CD"/>
    <w:multiLevelType w:val="hybridMultilevel"/>
    <w:tmpl w:val="9774D1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E9A0A2C"/>
    <w:multiLevelType w:val="multilevel"/>
    <w:tmpl w:val="178CD6CE"/>
    <w:lvl w:ilvl="0">
      <w:start w:val="1"/>
      <w:numFmt w:val="decimal"/>
      <w:pStyle w:val="Heading1"/>
      <w:lvlText w:val="%1.0"/>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1710"/>
        </w:tabs>
        <w:ind w:left="1066" w:firstLine="284"/>
      </w:pPr>
      <w:rPr>
        <w:rFonts w:ascii="Times New Roman" w:hAnsi="Times New Roman" w:hint="default"/>
        <w:b/>
        <w:i w:val="0"/>
        <w:color w:val="000000"/>
        <w:sz w:val="22"/>
      </w:rPr>
    </w:lvl>
    <w:lvl w:ilvl="2">
      <w:start w:val="1"/>
      <w:numFmt w:val="decimal"/>
      <w:pStyle w:val="Heading3"/>
      <w:lvlText w:val="%1.%2.%3"/>
      <w:lvlJc w:val="left"/>
      <w:pPr>
        <w:tabs>
          <w:tab w:val="num" w:pos="720"/>
        </w:tabs>
        <w:ind w:left="-567" w:firstLine="567"/>
      </w:pPr>
      <w:rPr>
        <w:rFonts w:ascii="Times New Roman" w:hAnsi="Times New Roman" w:hint="default"/>
        <w:b/>
        <w:i w:val="0"/>
        <w:sz w:val="20"/>
      </w:rPr>
    </w:lvl>
    <w:lvl w:ilvl="3">
      <w:start w:val="1"/>
      <w:numFmt w:val="decimal"/>
      <w:pStyle w:val="Heading4"/>
      <w:lvlText w:val="%1.%2.%3.%4"/>
      <w:lvlJc w:val="left"/>
      <w:pPr>
        <w:tabs>
          <w:tab w:val="num" w:pos="1571"/>
        </w:tabs>
        <w:ind w:left="0" w:firstLine="851"/>
      </w:pPr>
      <w:rPr>
        <w:rFonts w:ascii="Times New Roman" w:hAnsi="Times New Roman" w:hint="default"/>
        <w:b/>
        <w:i w:val="0"/>
        <w:sz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2B61FDA"/>
    <w:multiLevelType w:val="hybridMultilevel"/>
    <w:tmpl w:val="2F009B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306314F"/>
    <w:multiLevelType w:val="hybridMultilevel"/>
    <w:tmpl w:val="C68438A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7532BD7"/>
    <w:multiLevelType w:val="hybridMultilevel"/>
    <w:tmpl w:val="1512D6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8DD83A78">
      <w:numFmt w:val="bullet"/>
      <w:lvlText w:val="-"/>
      <w:lvlJc w:val="left"/>
      <w:pPr>
        <w:ind w:left="2520" w:hanging="360"/>
      </w:pPr>
      <w:rPr>
        <w:rFonts w:ascii="Times New Roman" w:eastAsia="Times New Roman" w:hAnsi="Times New Roman" w:cs="Times New Roman"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96E64BC"/>
    <w:multiLevelType w:val="hybridMultilevel"/>
    <w:tmpl w:val="929AC4E4"/>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0" w15:restartNumberingAfterBreak="0">
    <w:nsid w:val="3CFA0984"/>
    <w:multiLevelType w:val="hybridMultilevel"/>
    <w:tmpl w:val="5E429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4358E"/>
    <w:multiLevelType w:val="hybridMultilevel"/>
    <w:tmpl w:val="725E1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DF06D7"/>
    <w:multiLevelType w:val="hybridMultilevel"/>
    <w:tmpl w:val="3F9C9CC8"/>
    <w:lvl w:ilvl="0" w:tplc="73DC5B92">
      <w:start w:val="1"/>
      <w:numFmt w:val="decimal"/>
      <w:lvlText w:val="%1."/>
      <w:lvlJc w:val="left"/>
      <w:pPr>
        <w:ind w:left="3420" w:hanging="360"/>
      </w:pPr>
      <w:rPr>
        <w:rFonts w:hint="default"/>
      </w:rPr>
    </w:lvl>
    <w:lvl w:ilvl="1" w:tplc="04090019">
      <w:start w:val="1"/>
      <w:numFmt w:val="lowerLetter"/>
      <w:lvlText w:val="%2."/>
      <w:lvlJc w:val="left"/>
      <w:pPr>
        <w:ind w:left="3060" w:hanging="360"/>
      </w:pPr>
    </w:lvl>
    <w:lvl w:ilvl="2" w:tplc="04090001">
      <w:start w:val="1"/>
      <w:numFmt w:val="bullet"/>
      <w:lvlText w:val=""/>
      <w:lvlJc w:val="left"/>
      <w:pPr>
        <w:ind w:left="3780" w:hanging="180"/>
      </w:pPr>
      <w:rPr>
        <w:rFonts w:ascii="Symbol" w:hAnsi="Symbol" w:hint="default"/>
      </w:r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15:restartNumberingAfterBreak="0">
    <w:nsid w:val="48C914B7"/>
    <w:multiLevelType w:val="hybridMultilevel"/>
    <w:tmpl w:val="3A1A4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F75FB7"/>
    <w:multiLevelType w:val="hybridMultilevel"/>
    <w:tmpl w:val="50961FFC"/>
    <w:lvl w:ilvl="0" w:tplc="73DC5B92">
      <w:start w:val="1"/>
      <w:numFmt w:val="decimal"/>
      <w:lvlText w:val="%1."/>
      <w:lvlJc w:val="left"/>
      <w:pPr>
        <w:ind w:left="1070" w:hanging="360"/>
      </w:pPr>
      <w:rPr>
        <w:rFonts w:hint="default"/>
      </w:rPr>
    </w:lvl>
    <w:lvl w:ilvl="1" w:tplc="40090019">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5" w15:restartNumberingAfterBreak="0">
    <w:nsid w:val="4AAB4C13"/>
    <w:multiLevelType w:val="hybridMultilevel"/>
    <w:tmpl w:val="9EEC4446"/>
    <w:lvl w:ilvl="0" w:tplc="0409000F">
      <w:start w:val="1"/>
      <w:numFmt w:val="decimal"/>
      <w:lvlText w:val="%1."/>
      <w:lvlJc w:val="left"/>
      <w:pPr>
        <w:ind w:left="1429" w:hanging="360"/>
      </w:pPr>
    </w:lvl>
    <w:lvl w:ilvl="1" w:tplc="04090001">
      <w:start w:val="1"/>
      <w:numFmt w:val="bullet"/>
      <w:lvlText w:val=""/>
      <w:lvlJc w:val="left"/>
      <w:pPr>
        <w:ind w:left="2149" w:hanging="360"/>
      </w:pPr>
      <w:rPr>
        <w:rFonts w:ascii="Symbol" w:hAnsi="Symbol" w:hint="default"/>
      </w:rPr>
    </w:lvl>
    <w:lvl w:ilvl="2" w:tplc="0409001B">
      <w:start w:val="1"/>
      <w:numFmt w:val="lowerRoman"/>
      <w:lvlText w:val="%3."/>
      <w:lvlJc w:val="right"/>
      <w:pPr>
        <w:ind w:left="2869" w:hanging="180"/>
      </w:pPr>
    </w:lvl>
    <w:lvl w:ilvl="3" w:tplc="BD9CB43A">
      <w:start w:val="1"/>
      <w:numFmt w:val="decimal"/>
      <w:lvlText w:val="%4)"/>
      <w:lvlJc w:val="left"/>
      <w:pPr>
        <w:ind w:left="3589" w:hanging="360"/>
      </w:pPr>
      <w:rPr>
        <w:rFonts w:hint="default"/>
      </w:r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B2474CE"/>
    <w:multiLevelType w:val="hybridMultilevel"/>
    <w:tmpl w:val="2318B3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BAA6F33"/>
    <w:multiLevelType w:val="hybridMultilevel"/>
    <w:tmpl w:val="7B5254E4"/>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8" w15:restartNumberingAfterBreak="0">
    <w:nsid w:val="4C9F3DB9"/>
    <w:multiLevelType w:val="hybridMultilevel"/>
    <w:tmpl w:val="2F3A1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557F68"/>
    <w:multiLevelType w:val="hybridMultilevel"/>
    <w:tmpl w:val="4036E65C"/>
    <w:lvl w:ilvl="0" w:tplc="A00C77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2E90E22"/>
    <w:multiLevelType w:val="hybridMultilevel"/>
    <w:tmpl w:val="B2A283FC"/>
    <w:lvl w:ilvl="0" w:tplc="0409000F">
      <w:start w:val="1"/>
      <w:numFmt w:val="decimal"/>
      <w:lvlText w:val="%1."/>
      <w:lvlJc w:val="left"/>
      <w:pPr>
        <w:ind w:left="1429" w:hanging="360"/>
      </w:pPr>
    </w:lvl>
    <w:lvl w:ilvl="1" w:tplc="04090005">
      <w:start w:val="1"/>
      <w:numFmt w:val="bullet"/>
      <w:lvlText w:val=""/>
      <w:lvlJc w:val="left"/>
      <w:pPr>
        <w:ind w:left="2149" w:hanging="360"/>
      </w:pPr>
      <w:rPr>
        <w:rFonts w:ascii="Wingdings" w:hAnsi="Wingdings" w:hint="default"/>
      </w:r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38F6B4E"/>
    <w:multiLevelType w:val="hybridMultilevel"/>
    <w:tmpl w:val="B282BF2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AA4143F"/>
    <w:multiLevelType w:val="hybridMultilevel"/>
    <w:tmpl w:val="5B0E841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101298C"/>
    <w:multiLevelType w:val="hybridMultilevel"/>
    <w:tmpl w:val="4E0476E4"/>
    <w:lvl w:ilvl="0" w:tplc="85267C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2657962"/>
    <w:multiLevelType w:val="hybridMultilevel"/>
    <w:tmpl w:val="1E2261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D540BBF"/>
    <w:multiLevelType w:val="hybridMultilevel"/>
    <w:tmpl w:val="C42A24BE"/>
    <w:lvl w:ilvl="0" w:tplc="F32439D2">
      <w:start w:val="1"/>
      <w:numFmt w:val="bullet"/>
      <w:lvlText w:val=""/>
      <w:lvlJc w:val="left"/>
      <w:pPr>
        <w:tabs>
          <w:tab w:val="num" w:pos="720"/>
        </w:tabs>
        <w:ind w:left="720" w:hanging="360"/>
      </w:pPr>
      <w:rPr>
        <w:rFonts w:ascii="Wingdings" w:hAnsi="Wingdings" w:hint="default"/>
      </w:rPr>
    </w:lvl>
    <w:lvl w:ilvl="1" w:tplc="AA48F63C" w:tentative="1">
      <w:start w:val="1"/>
      <w:numFmt w:val="bullet"/>
      <w:lvlText w:val=""/>
      <w:lvlJc w:val="left"/>
      <w:pPr>
        <w:tabs>
          <w:tab w:val="num" w:pos="1440"/>
        </w:tabs>
        <w:ind w:left="1440" w:hanging="360"/>
      </w:pPr>
      <w:rPr>
        <w:rFonts w:ascii="Wingdings" w:hAnsi="Wingdings" w:hint="default"/>
      </w:rPr>
    </w:lvl>
    <w:lvl w:ilvl="2" w:tplc="191455E0" w:tentative="1">
      <w:start w:val="1"/>
      <w:numFmt w:val="bullet"/>
      <w:lvlText w:val=""/>
      <w:lvlJc w:val="left"/>
      <w:pPr>
        <w:tabs>
          <w:tab w:val="num" w:pos="2160"/>
        </w:tabs>
        <w:ind w:left="2160" w:hanging="360"/>
      </w:pPr>
      <w:rPr>
        <w:rFonts w:ascii="Wingdings" w:hAnsi="Wingdings" w:hint="default"/>
      </w:rPr>
    </w:lvl>
    <w:lvl w:ilvl="3" w:tplc="0518BD9A" w:tentative="1">
      <w:start w:val="1"/>
      <w:numFmt w:val="bullet"/>
      <w:lvlText w:val=""/>
      <w:lvlJc w:val="left"/>
      <w:pPr>
        <w:tabs>
          <w:tab w:val="num" w:pos="2880"/>
        </w:tabs>
        <w:ind w:left="2880" w:hanging="360"/>
      </w:pPr>
      <w:rPr>
        <w:rFonts w:ascii="Wingdings" w:hAnsi="Wingdings" w:hint="default"/>
      </w:rPr>
    </w:lvl>
    <w:lvl w:ilvl="4" w:tplc="4AC28276" w:tentative="1">
      <w:start w:val="1"/>
      <w:numFmt w:val="bullet"/>
      <w:lvlText w:val=""/>
      <w:lvlJc w:val="left"/>
      <w:pPr>
        <w:tabs>
          <w:tab w:val="num" w:pos="3600"/>
        </w:tabs>
        <w:ind w:left="3600" w:hanging="360"/>
      </w:pPr>
      <w:rPr>
        <w:rFonts w:ascii="Wingdings" w:hAnsi="Wingdings" w:hint="default"/>
      </w:rPr>
    </w:lvl>
    <w:lvl w:ilvl="5" w:tplc="4D182618" w:tentative="1">
      <w:start w:val="1"/>
      <w:numFmt w:val="bullet"/>
      <w:lvlText w:val=""/>
      <w:lvlJc w:val="left"/>
      <w:pPr>
        <w:tabs>
          <w:tab w:val="num" w:pos="4320"/>
        </w:tabs>
        <w:ind w:left="4320" w:hanging="360"/>
      </w:pPr>
      <w:rPr>
        <w:rFonts w:ascii="Wingdings" w:hAnsi="Wingdings" w:hint="default"/>
      </w:rPr>
    </w:lvl>
    <w:lvl w:ilvl="6" w:tplc="D3BA0308" w:tentative="1">
      <w:start w:val="1"/>
      <w:numFmt w:val="bullet"/>
      <w:lvlText w:val=""/>
      <w:lvlJc w:val="left"/>
      <w:pPr>
        <w:tabs>
          <w:tab w:val="num" w:pos="5040"/>
        </w:tabs>
        <w:ind w:left="5040" w:hanging="360"/>
      </w:pPr>
      <w:rPr>
        <w:rFonts w:ascii="Wingdings" w:hAnsi="Wingdings" w:hint="default"/>
      </w:rPr>
    </w:lvl>
    <w:lvl w:ilvl="7" w:tplc="CB90FA82" w:tentative="1">
      <w:start w:val="1"/>
      <w:numFmt w:val="bullet"/>
      <w:lvlText w:val=""/>
      <w:lvlJc w:val="left"/>
      <w:pPr>
        <w:tabs>
          <w:tab w:val="num" w:pos="5760"/>
        </w:tabs>
        <w:ind w:left="5760" w:hanging="360"/>
      </w:pPr>
      <w:rPr>
        <w:rFonts w:ascii="Wingdings" w:hAnsi="Wingdings" w:hint="default"/>
      </w:rPr>
    </w:lvl>
    <w:lvl w:ilvl="8" w:tplc="1A4E757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55784C"/>
    <w:multiLevelType w:val="hybridMultilevel"/>
    <w:tmpl w:val="ADEE0C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732C2C0E"/>
    <w:multiLevelType w:val="hybridMultilevel"/>
    <w:tmpl w:val="99E8CEF6"/>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74E67C14"/>
    <w:multiLevelType w:val="hybridMultilevel"/>
    <w:tmpl w:val="C6541E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5093B15"/>
    <w:multiLevelType w:val="hybridMultilevel"/>
    <w:tmpl w:val="6EB81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1C2DB9"/>
    <w:multiLevelType w:val="hybridMultilevel"/>
    <w:tmpl w:val="9AE6F4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5F1820"/>
    <w:multiLevelType w:val="hybridMultilevel"/>
    <w:tmpl w:val="6E40F56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15:restartNumberingAfterBreak="0">
    <w:nsid w:val="78C0286B"/>
    <w:multiLevelType w:val="hybridMultilevel"/>
    <w:tmpl w:val="88C2F4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2043AA"/>
    <w:multiLevelType w:val="hybridMultilevel"/>
    <w:tmpl w:val="0BB68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E0F5D50"/>
    <w:multiLevelType w:val="hybridMultilevel"/>
    <w:tmpl w:val="50961FFC"/>
    <w:lvl w:ilvl="0" w:tplc="73DC5B9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7F7D2764"/>
    <w:multiLevelType w:val="hybridMultilevel"/>
    <w:tmpl w:val="E0803B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5"/>
  </w:num>
  <w:num w:numId="3">
    <w:abstractNumId w:val="3"/>
  </w:num>
  <w:num w:numId="4">
    <w:abstractNumId w:val="18"/>
  </w:num>
  <w:num w:numId="5">
    <w:abstractNumId w:val="17"/>
  </w:num>
  <w:num w:numId="6">
    <w:abstractNumId w:val="34"/>
  </w:num>
  <w:num w:numId="7">
    <w:abstractNumId w:val="26"/>
  </w:num>
  <w:num w:numId="8">
    <w:abstractNumId w:val="31"/>
  </w:num>
  <w:num w:numId="9">
    <w:abstractNumId w:val="32"/>
  </w:num>
  <w:num w:numId="10">
    <w:abstractNumId w:val="19"/>
  </w:num>
  <w:num w:numId="11">
    <w:abstractNumId w:val="14"/>
  </w:num>
  <w:num w:numId="12">
    <w:abstractNumId w:val="23"/>
  </w:num>
  <w:num w:numId="13">
    <w:abstractNumId w:val="29"/>
  </w:num>
  <w:num w:numId="14">
    <w:abstractNumId w:val="4"/>
  </w:num>
  <w:num w:numId="15">
    <w:abstractNumId w:val="9"/>
  </w:num>
  <w:num w:numId="16">
    <w:abstractNumId w:val="7"/>
  </w:num>
  <w:num w:numId="17">
    <w:abstractNumId w:val="33"/>
  </w:num>
  <w:num w:numId="18">
    <w:abstractNumId w:val="38"/>
  </w:num>
  <w:num w:numId="19">
    <w:abstractNumId w:val="16"/>
  </w:num>
  <w:num w:numId="20">
    <w:abstractNumId w:val="35"/>
  </w:num>
  <w:num w:numId="21">
    <w:abstractNumId w:val="6"/>
  </w:num>
  <w:num w:numId="22">
    <w:abstractNumId w:val="0"/>
  </w:num>
  <w:num w:numId="23">
    <w:abstractNumId w:val="15"/>
  </w:num>
  <w:num w:numId="24">
    <w:abstractNumId w:val="20"/>
  </w:num>
  <w:num w:numId="25">
    <w:abstractNumId w:val="2"/>
  </w:num>
  <w:num w:numId="26">
    <w:abstractNumId w:val="22"/>
  </w:num>
  <w:num w:numId="27">
    <w:abstractNumId w:val="44"/>
  </w:num>
  <w:num w:numId="28">
    <w:abstractNumId w:val="37"/>
  </w:num>
  <w:num w:numId="29">
    <w:abstractNumId w:val="41"/>
  </w:num>
  <w:num w:numId="30">
    <w:abstractNumId w:val="25"/>
  </w:num>
  <w:num w:numId="31">
    <w:abstractNumId w:val="15"/>
  </w:num>
  <w:num w:numId="32">
    <w:abstractNumId w:val="39"/>
  </w:num>
  <w:num w:numId="33">
    <w:abstractNumId w:val="5"/>
  </w:num>
  <w:num w:numId="34">
    <w:abstractNumId w:val="15"/>
  </w:num>
  <w:num w:numId="35">
    <w:abstractNumId w:val="24"/>
  </w:num>
  <w:num w:numId="36">
    <w:abstractNumId w:val="21"/>
  </w:num>
  <w:num w:numId="37">
    <w:abstractNumId w:val="40"/>
  </w:num>
  <w:num w:numId="38">
    <w:abstractNumId w:val="36"/>
  </w:num>
  <w:num w:numId="39">
    <w:abstractNumId w:val="30"/>
  </w:num>
  <w:num w:numId="40">
    <w:abstractNumId w:val="45"/>
  </w:num>
  <w:num w:numId="41">
    <w:abstractNumId w:val="42"/>
  </w:num>
  <w:num w:numId="42">
    <w:abstractNumId w:val="1"/>
  </w:num>
  <w:num w:numId="43">
    <w:abstractNumId w:val="13"/>
  </w:num>
  <w:num w:numId="44">
    <w:abstractNumId w:val="43"/>
  </w:num>
  <w:num w:numId="45">
    <w:abstractNumId w:val="8"/>
  </w:num>
  <w:num w:numId="46">
    <w:abstractNumId w:val="28"/>
  </w:num>
  <w:num w:numId="47">
    <w:abstractNumId w:val="10"/>
  </w:num>
  <w:num w:numId="48">
    <w:abstractNumId w:val="11"/>
  </w:num>
  <w:num w:numId="49">
    <w:abstractNumId w:val="12"/>
  </w:num>
  <w:num w:numId="50">
    <w:abstractNumId w:val="2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shant Dholiya">
    <w15:presenceInfo w15:providerId="AD" w15:userId="S-1-5-21-404488791-3977056979-4226919596-8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4FC"/>
    <w:rsid w:val="0000024A"/>
    <w:rsid w:val="00000291"/>
    <w:rsid w:val="00000411"/>
    <w:rsid w:val="00000786"/>
    <w:rsid w:val="00001686"/>
    <w:rsid w:val="000016B7"/>
    <w:rsid w:val="000017D7"/>
    <w:rsid w:val="00001BDD"/>
    <w:rsid w:val="00002D74"/>
    <w:rsid w:val="00003164"/>
    <w:rsid w:val="000032B0"/>
    <w:rsid w:val="000036A5"/>
    <w:rsid w:val="00003B9B"/>
    <w:rsid w:val="00003CC5"/>
    <w:rsid w:val="00003FEC"/>
    <w:rsid w:val="0000429E"/>
    <w:rsid w:val="00006271"/>
    <w:rsid w:val="00006275"/>
    <w:rsid w:val="00006E0C"/>
    <w:rsid w:val="00007382"/>
    <w:rsid w:val="0000782F"/>
    <w:rsid w:val="0001025F"/>
    <w:rsid w:val="000102C9"/>
    <w:rsid w:val="0001084E"/>
    <w:rsid w:val="00010B93"/>
    <w:rsid w:val="00012054"/>
    <w:rsid w:val="0001236E"/>
    <w:rsid w:val="00012C0C"/>
    <w:rsid w:val="00012F6E"/>
    <w:rsid w:val="0001425E"/>
    <w:rsid w:val="00014A1E"/>
    <w:rsid w:val="00015052"/>
    <w:rsid w:val="000151F9"/>
    <w:rsid w:val="00015FE4"/>
    <w:rsid w:val="00016475"/>
    <w:rsid w:val="000166FE"/>
    <w:rsid w:val="00016BAC"/>
    <w:rsid w:val="00016E67"/>
    <w:rsid w:val="00016F4B"/>
    <w:rsid w:val="00016FE0"/>
    <w:rsid w:val="0001761A"/>
    <w:rsid w:val="00017C8B"/>
    <w:rsid w:val="00017EB5"/>
    <w:rsid w:val="000207FE"/>
    <w:rsid w:val="00020D16"/>
    <w:rsid w:val="00020D5E"/>
    <w:rsid w:val="00020E1A"/>
    <w:rsid w:val="0002123D"/>
    <w:rsid w:val="0002158B"/>
    <w:rsid w:val="000215C7"/>
    <w:rsid w:val="000216D7"/>
    <w:rsid w:val="00021F1D"/>
    <w:rsid w:val="000221DC"/>
    <w:rsid w:val="00022E07"/>
    <w:rsid w:val="000232F2"/>
    <w:rsid w:val="000234FD"/>
    <w:rsid w:val="0002397F"/>
    <w:rsid w:val="00024056"/>
    <w:rsid w:val="000240D2"/>
    <w:rsid w:val="000248D3"/>
    <w:rsid w:val="00024A5A"/>
    <w:rsid w:val="00025753"/>
    <w:rsid w:val="00025786"/>
    <w:rsid w:val="0002589B"/>
    <w:rsid w:val="00026501"/>
    <w:rsid w:val="00026748"/>
    <w:rsid w:val="00026CFF"/>
    <w:rsid w:val="0002716E"/>
    <w:rsid w:val="000276B1"/>
    <w:rsid w:val="00027E13"/>
    <w:rsid w:val="00030F53"/>
    <w:rsid w:val="000312C2"/>
    <w:rsid w:val="00031719"/>
    <w:rsid w:val="000317C5"/>
    <w:rsid w:val="00032151"/>
    <w:rsid w:val="000328BD"/>
    <w:rsid w:val="00032B1B"/>
    <w:rsid w:val="00032C60"/>
    <w:rsid w:val="0003487F"/>
    <w:rsid w:val="000349E2"/>
    <w:rsid w:val="00034E84"/>
    <w:rsid w:val="000362F4"/>
    <w:rsid w:val="000363E6"/>
    <w:rsid w:val="0003658D"/>
    <w:rsid w:val="00036624"/>
    <w:rsid w:val="000372B0"/>
    <w:rsid w:val="0004000C"/>
    <w:rsid w:val="00040543"/>
    <w:rsid w:val="00040647"/>
    <w:rsid w:val="0004152D"/>
    <w:rsid w:val="000415F5"/>
    <w:rsid w:val="00041D7B"/>
    <w:rsid w:val="00042173"/>
    <w:rsid w:val="000429E0"/>
    <w:rsid w:val="00042DDE"/>
    <w:rsid w:val="0004329B"/>
    <w:rsid w:val="0004369E"/>
    <w:rsid w:val="00043793"/>
    <w:rsid w:val="00044B5C"/>
    <w:rsid w:val="00044BDC"/>
    <w:rsid w:val="00044F4C"/>
    <w:rsid w:val="00044FD6"/>
    <w:rsid w:val="0004563E"/>
    <w:rsid w:val="00045B12"/>
    <w:rsid w:val="00046540"/>
    <w:rsid w:val="0004695D"/>
    <w:rsid w:val="00046AE6"/>
    <w:rsid w:val="00046FBE"/>
    <w:rsid w:val="00047147"/>
    <w:rsid w:val="000471C6"/>
    <w:rsid w:val="00047C66"/>
    <w:rsid w:val="00050595"/>
    <w:rsid w:val="000509FF"/>
    <w:rsid w:val="000513F2"/>
    <w:rsid w:val="00051703"/>
    <w:rsid w:val="00051D84"/>
    <w:rsid w:val="0005292D"/>
    <w:rsid w:val="00052CCD"/>
    <w:rsid w:val="00053E3C"/>
    <w:rsid w:val="00055040"/>
    <w:rsid w:val="00055C97"/>
    <w:rsid w:val="00055D59"/>
    <w:rsid w:val="000560C0"/>
    <w:rsid w:val="00056E5F"/>
    <w:rsid w:val="00057FE5"/>
    <w:rsid w:val="0006090B"/>
    <w:rsid w:val="000609B6"/>
    <w:rsid w:val="00060EE0"/>
    <w:rsid w:val="00060EF0"/>
    <w:rsid w:val="00060F5E"/>
    <w:rsid w:val="000610BB"/>
    <w:rsid w:val="000612BF"/>
    <w:rsid w:val="000615E4"/>
    <w:rsid w:val="00061B14"/>
    <w:rsid w:val="00061C60"/>
    <w:rsid w:val="000629E5"/>
    <w:rsid w:val="0006331D"/>
    <w:rsid w:val="00064559"/>
    <w:rsid w:val="00064850"/>
    <w:rsid w:val="00064B82"/>
    <w:rsid w:val="00064EA8"/>
    <w:rsid w:val="0006552D"/>
    <w:rsid w:val="0006585B"/>
    <w:rsid w:val="0006594D"/>
    <w:rsid w:val="00066C34"/>
    <w:rsid w:val="00066E62"/>
    <w:rsid w:val="000677B0"/>
    <w:rsid w:val="00067FAC"/>
    <w:rsid w:val="00071CF7"/>
    <w:rsid w:val="00074400"/>
    <w:rsid w:val="00074F36"/>
    <w:rsid w:val="00075B7D"/>
    <w:rsid w:val="000761E4"/>
    <w:rsid w:val="00076464"/>
    <w:rsid w:val="000766D1"/>
    <w:rsid w:val="00076AE2"/>
    <w:rsid w:val="00077083"/>
    <w:rsid w:val="00077359"/>
    <w:rsid w:val="00077B1B"/>
    <w:rsid w:val="00077CFF"/>
    <w:rsid w:val="00077DDB"/>
    <w:rsid w:val="000800D1"/>
    <w:rsid w:val="00080FE7"/>
    <w:rsid w:val="00081B70"/>
    <w:rsid w:val="00082591"/>
    <w:rsid w:val="00083288"/>
    <w:rsid w:val="00083965"/>
    <w:rsid w:val="00083CB5"/>
    <w:rsid w:val="00083D18"/>
    <w:rsid w:val="0008467C"/>
    <w:rsid w:val="0008480E"/>
    <w:rsid w:val="00084AE1"/>
    <w:rsid w:val="00084D5C"/>
    <w:rsid w:val="0008504E"/>
    <w:rsid w:val="0008584B"/>
    <w:rsid w:val="00085CA0"/>
    <w:rsid w:val="0008669A"/>
    <w:rsid w:val="000869D0"/>
    <w:rsid w:val="000875F0"/>
    <w:rsid w:val="00087CA5"/>
    <w:rsid w:val="00090089"/>
    <w:rsid w:val="00090115"/>
    <w:rsid w:val="00090BE1"/>
    <w:rsid w:val="00090E22"/>
    <w:rsid w:val="00090F56"/>
    <w:rsid w:val="00092AB9"/>
    <w:rsid w:val="00094367"/>
    <w:rsid w:val="00094D45"/>
    <w:rsid w:val="0009516A"/>
    <w:rsid w:val="00096601"/>
    <w:rsid w:val="00096660"/>
    <w:rsid w:val="00096BC2"/>
    <w:rsid w:val="00097542"/>
    <w:rsid w:val="00097BD6"/>
    <w:rsid w:val="000A098C"/>
    <w:rsid w:val="000A0A70"/>
    <w:rsid w:val="000A12E5"/>
    <w:rsid w:val="000A18E1"/>
    <w:rsid w:val="000A2117"/>
    <w:rsid w:val="000A21C1"/>
    <w:rsid w:val="000A23E3"/>
    <w:rsid w:val="000A2407"/>
    <w:rsid w:val="000A36B5"/>
    <w:rsid w:val="000A4E25"/>
    <w:rsid w:val="000A598F"/>
    <w:rsid w:val="000A5D19"/>
    <w:rsid w:val="000A67C9"/>
    <w:rsid w:val="000A6D69"/>
    <w:rsid w:val="000A725A"/>
    <w:rsid w:val="000A76A2"/>
    <w:rsid w:val="000A7DFA"/>
    <w:rsid w:val="000B0291"/>
    <w:rsid w:val="000B0609"/>
    <w:rsid w:val="000B0774"/>
    <w:rsid w:val="000B17F9"/>
    <w:rsid w:val="000B29B3"/>
    <w:rsid w:val="000B2C4E"/>
    <w:rsid w:val="000B411B"/>
    <w:rsid w:val="000B4288"/>
    <w:rsid w:val="000B43E1"/>
    <w:rsid w:val="000B5501"/>
    <w:rsid w:val="000B5D42"/>
    <w:rsid w:val="000B6B7B"/>
    <w:rsid w:val="000B71EA"/>
    <w:rsid w:val="000B722D"/>
    <w:rsid w:val="000C050C"/>
    <w:rsid w:val="000C063F"/>
    <w:rsid w:val="000C0736"/>
    <w:rsid w:val="000C084C"/>
    <w:rsid w:val="000C0EAC"/>
    <w:rsid w:val="000C10D7"/>
    <w:rsid w:val="000C19E2"/>
    <w:rsid w:val="000C1FFA"/>
    <w:rsid w:val="000C26D2"/>
    <w:rsid w:val="000C30E7"/>
    <w:rsid w:val="000C3A00"/>
    <w:rsid w:val="000C3DD0"/>
    <w:rsid w:val="000C5707"/>
    <w:rsid w:val="000C5E2F"/>
    <w:rsid w:val="000C6F06"/>
    <w:rsid w:val="000C7641"/>
    <w:rsid w:val="000C77DC"/>
    <w:rsid w:val="000C79AC"/>
    <w:rsid w:val="000D09CB"/>
    <w:rsid w:val="000D0B15"/>
    <w:rsid w:val="000D10B2"/>
    <w:rsid w:val="000D13F0"/>
    <w:rsid w:val="000D173B"/>
    <w:rsid w:val="000D19F4"/>
    <w:rsid w:val="000D1D4D"/>
    <w:rsid w:val="000D2052"/>
    <w:rsid w:val="000D2168"/>
    <w:rsid w:val="000D21B5"/>
    <w:rsid w:val="000D227C"/>
    <w:rsid w:val="000D22CB"/>
    <w:rsid w:val="000D30B5"/>
    <w:rsid w:val="000D4980"/>
    <w:rsid w:val="000D4C17"/>
    <w:rsid w:val="000D4CA7"/>
    <w:rsid w:val="000D573F"/>
    <w:rsid w:val="000D702D"/>
    <w:rsid w:val="000E050D"/>
    <w:rsid w:val="000E1566"/>
    <w:rsid w:val="000E1A38"/>
    <w:rsid w:val="000E2125"/>
    <w:rsid w:val="000E27B5"/>
    <w:rsid w:val="000E34AA"/>
    <w:rsid w:val="000E37E2"/>
    <w:rsid w:val="000E4A00"/>
    <w:rsid w:val="000E551F"/>
    <w:rsid w:val="000E5656"/>
    <w:rsid w:val="000E57AE"/>
    <w:rsid w:val="000E5E2D"/>
    <w:rsid w:val="000E6095"/>
    <w:rsid w:val="000E6371"/>
    <w:rsid w:val="000E6595"/>
    <w:rsid w:val="000E6DBE"/>
    <w:rsid w:val="000E7915"/>
    <w:rsid w:val="000F0CD0"/>
    <w:rsid w:val="000F13B1"/>
    <w:rsid w:val="000F26C9"/>
    <w:rsid w:val="000F2996"/>
    <w:rsid w:val="000F3F84"/>
    <w:rsid w:val="000F443D"/>
    <w:rsid w:val="000F4465"/>
    <w:rsid w:val="000F4648"/>
    <w:rsid w:val="000F46BA"/>
    <w:rsid w:val="000F4F12"/>
    <w:rsid w:val="000F5042"/>
    <w:rsid w:val="000F5174"/>
    <w:rsid w:val="000F52BA"/>
    <w:rsid w:val="000F53BE"/>
    <w:rsid w:val="000F5550"/>
    <w:rsid w:val="000F5656"/>
    <w:rsid w:val="000F582F"/>
    <w:rsid w:val="000F62BD"/>
    <w:rsid w:val="000F633B"/>
    <w:rsid w:val="000F6659"/>
    <w:rsid w:val="000F71B7"/>
    <w:rsid w:val="000F7EAE"/>
    <w:rsid w:val="001010D7"/>
    <w:rsid w:val="00101B33"/>
    <w:rsid w:val="00102238"/>
    <w:rsid w:val="001024C5"/>
    <w:rsid w:val="00102CC6"/>
    <w:rsid w:val="001030E5"/>
    <w:rsid w:val="00103ED6"/>
    <w:rsid w:val="001043B9"/>
    <w:rsid w:val="00104D3F"/>
    <w:rsid w:val="001050DA"/>
    <w:rsid w:val="00105257"/>
    <w:rsid w:val="00105475"/>
    <w:rsid w:val="00105553"/>
    <w:rsid w:val="00105EB2"/>
    <w:rsid w:val="00105F04"/>
    <w:rsid w:val="001060A9"/>
    <w:rsid w:val="001064E2"/>
    <w:rsid w:val="00106917"/>
    <w:rsid w:val="00106C26"/>
    <w:rsid w:val="00107509"/>
    <w:rsid w:val="0010794B"/>
    <w:rsid w:val="00107F71"/>
    <w:rsid w:val="001108A4"/>
    <w:rsid w:val="00110DA8"/>
    <w:rsid w:val="001118AC"/>
    <w:rsid w:val="00111B3B"/>
    <w:rsid w:val="00111C1D"/>
    <w:rsid w:val="00112022"/>
    <w:rsid w:val="00113536"/>
    <w:rsid w:val="00113987"/>
    <w:rsid w:val="001147AB"/>
    <w:rsid w:val="00114E3A"/>
    <w:rsid w:val="00115775"/>
    <w:rsid w:val="00115B22"/>
    <w:rsid w:val="00116027"/>
    <w:rsid w:val="00116DA9"/>
    <w:rsid w:val="00117331"/>
    <w:rsid w:val="00117EAE"/>
    <w:rsid w:val="001203B1"/>
    <w:rsid w:val="00121144"/>
    <w:rsid w:val="001212A8"/>
    <w:rsid w:val="00122412"/>
    <w:rsid w:val="00122962"/>
    <w:rsid w:val="00123178"/>
    <w:rsid w:val="00123E28"/>
    <w:rsid w:val="0012447F"/>
    <w:rsid w:val="00124EC2"/>
    <w:rsid w:val="00125D28"/>
    <w:rsid w:val="00125E27"/>
    <w:rsid w:val="0012603D"/>
    <w:rsid w:val="001264F1"/>
    <w:rsid w:val="0012740D"/>
    <w:rsid w:val="00130DC2"/>
    <w:rsid w:val="00130EC0"/>
    <w:rsid w:val="0013109B"/>
    <w:rsid w:val="001316B0"/>
    <w:rsid w:val="00133075"/>
    <w:rsid w:val="001331EA"/>
    <w:rsid w:val="0013392B"/>
    <w:rsid w:val="00133D38"/>
    <w:rsid w:val="00133D6A"/>
    <w:rsid w:val="00134C48"/>
    <w:rsid w:val="00135558"/>
    <w:rsid w:val="00135FAF"/>
    <w:rsid w:val="0013627A"/>
    <w:rsid w:val="00136F17"/>
    <w:rsid w:val="00137659"/>
    <w:rsid w:val="00137766"/>
    <w:rsid w:val="00137E61"/>
    <w:rsid w:val="001403A5"/>
    <w:rsid w:val="00140819"/>
    <w:rsid w:val="00140AB9"/>
    <w:rsid w:val="00140CCB"/>
    <w:rsid w:val="00140E7A"/>
    <w:rsid w:val="00140FE7"/>
    <w:rsid w:val="00141829"/>
    <w:rsid w:val="00141A66"/>
    <w:rsid w:val="001423BA"/>
    <w:rsid w:val="0014268D"/>
    <w:rsid w:val="00142777"/>
    <w:rsid w:val="00142799"/>
    <w:rsid w:val="00144541"/>
    <w:rsid w:val="00144860"/>
    <w:rsid w:val="001461A3"/>
    <w:rsid w:val="00146437"/>
    <w:rsid w:val="00146B71"/>
    <w:rsid w:val="00146F44"/>
    <w:rsid w:val="00151177"/>
    <w:rsid w:val="00151338"/>
    <w:rsid w:val="00151491"/>
    <w:rsid w:val="00152CAC"/>
    <w:rsid w:val="00153EBD"/>
    <w:rsid w:val="0015413F"/>
    <w:rsid w:val="00154679"/>
    <w:rsid w:val="001548D6"/>
    <w:rsid w:val="001555D6"/>
    <w:rsid w:val="00155785"/>
    <w:rsid w:val="00155A69"/>
    <w:rsid w:val="00156E0E"/>
    <w:rsid w:val="00157086"/>
    <w:rsid w:val="001601FC"/>
    <w:rsid w:val="00160A5B"/>
    <w:rsid w:val="00161569"/>
    <w:rsid w:val="001622F1"/>
    <w:rsid w:val="00163A46"/>
    <w:rsid w:val="00164B0D"/>
    <w:rsid w:val="00164C2B"/>
    <w:rsid w:val="0016522A"/>
    <w:rsid w:val="001653CC"/>
    <w:rsid w:val="0016573C"/>
    <w:rsid w:val="00166619"/>
    <w:rsid w:val="00166F87"/>
    <w:rsid w:val="00166FCD"/>
    <w:rsid w:val="00167EAF"/>
    <w:rsid w:val="00170AA3"/>
    <w:rsid w:val="00170BED"/>
    <w:rsid w:val="00171011"/>
    <w:rsid w:val="00171B54"/>
    <w:rsid w:val="00171C39"/>
    <w:rsid w:val="00172877"/>
    <w:rsid w:val="00172A8B"/>
    <w:rsid w:val="00172B7F"/>
    <w:rsid w:val="00172F71"/>
    <w:rsid w:val="0017320F"/>
    <w:rsid w:val="0017322A"/>
    <w:rsid w:val="0017383E"/>
    <w:rsid w:val="00173DCC"/>
    <w:rsid w:val="0017602F"/>
    <w:rsid w:val="001760A9"/>
    <w:rsid w:val="00176F28"/>
    <w:rsid w:val="001806A6"/>
    <w:rsid w:val="00181390"/>
    <w:rsid w:val="001813C8"/>
    <w:rsid w:val="001814CA"/>
    <w:rsid w:val="00181D4C"/>
    <w:rsid w:val="00184067"/>
    <w:rsid w:val="0018530A"/>
    <w:rsid w:val="001854B9"/>
    <w:rsid w:val="00185B1A"/>
    <w:rsid w:val="0018617F"/>
    <w:rsid w:val="001864E6"/>
    <w:rsid w:val="0018664E"/>
    <w:rsid w:val="0018696D"/>
    <w:rsid w:val="00186D87"/>
    <w:rsid w:val="00187565"/>
    <w:rsid w:val="001875E4"/>
    <w:rsid w:val="00187CC1"/>
    <w:rsid w:val="00190018"/>
    <w:rsid w:val="001904F6"/>
    <w:rsid w:val="00190C95"/>
    <w:rsid w:val="00190F6C"/>
    <w:rsid w:val="00191725"/>
    <w:rsid w:val="0019183B"/>
    <w:rsid w:val="00191A9A"/>
    <w:rsid w:val="001923B6"/>
    <w:rsid w:val="00193975"/>
    <w:rsid w:val="00193F45"/>
    <w:rsid w:val="001942B4"/>
    <w:rsid w:val="00194A5D"/>
    <w:rsid w:val="00194FB7"/>
    <w:rsid w:val="00195B0A"/>
    <w:rsid w:val="00195DCB"/>
    <w:rsid w:val="00196906"/>
    <w:rsid w:val="001970E8"/>
    <w:rsid w:val="00197742"/>
    <w:rsid w:val="00197902"/>
    <w:rsid w:val="00197D73"/>
    <w:rsid w:val="001A0726"/>
    <w:rsid w:val="001A088F"/>
    <w:rsid w:val="001A0FF1"/>
    <w:rsid w:val="001A138D"/>
    <w:rsid w:val="001A1A69"/>
    <w:rsid w:val="001A1CE9"/>
    <w:rsid w:val="001A1D4A"/>
    <w:rsid w:val="001A1EC0"/>
    <w:rsid w:val="001A24DF"/>
    <w:rsid w:val="001A2ACA"/>
    <w:rsid w:val="001A4538"/>
    <w:rsid w:val="001A475F"/>
    <w:rsid w:val="001A4B97"/>
    <w:rsid w:val="001A555D"/>
    <w:rsid w:val="001A5A19"/>
    <w:rsid w:val="001A612F"/>
    <w:rsid w:val="001A6943"/>
    <w:rsid w:val="001A6B94"/>
    <w:rsid w:val="001A7A91"/>
    <w:rsid w:val="001A7D38"/>
    <w:rsid w:val="001B0011"/>
    <w:rsid w:val="001B04A3"/>
    <w:rsid w:val="001B0E1D"/>
    <w:rsid w:val="001B210A"/>
    <w:rsid w:val="001B2B26"/>
    <w:rsid w:val="001B429D"/>
    <w:rsid w:val="001B4457"/>
    <w:rsid w:val="001B54C8"/>
    <w:rsid w:val="001B5F09"/>
    <w:rsid w:val="001B6403"/>
    <w:rsid w:val="001B666B"/>
    <w:rsid w:val="001B678C"/>
    <w:rsid w:val="001B6943"/>
    <w:rsid w:val="001B6E46"/>
    <w:rsid w:val="001B720F"/>
    <w:rsid w:val="001B7536"/>
    <w:rsid w:val="001C0878"/>
    <w:rsid w:val="001C0D9C"/>
    <w:rsid w:val="001C1762"/>
    <w:rsid w:val="001C1C89"/>
    <w:rsid w:val="001C2E8F"/>
    <w:rsid w:val="001C363B"/>
    <w:rsid w:val="001C3AA5"/>
    <w:rsid w:val="001C4658"/>
    <w:rsid w:val="001C48D7"/>
    <w:rsid w:val="001C4F3A"/>
    <w:rsid w:val="001C5053"/>
    <w:rsid w:val="001C5606"/>
    <w:rsid w:val="001C709F"/>
    <w:rsid w:val="001C7344"/>
    <w:rsid w:val="001C7C1A"/>
    <w:rsid w:val="001C7E35"/>
    <w:rsid w:val="001C7EFF"/>
    <w:rsid w:val="001D06F6"/>
    <w:rsid w:val="001D0FCA"/>
    <w:rsid w:val="001D1BFD"/>
    <w:rsid w:val="001D23B8"/>
    <w:rsid w:val="001D2647"/>
    <w:rsid w:val="001D26D8"/>
    <w:rsid w:val="001D2C81"/>
    <w:rsid w:val="001D3422"/>
    <w:rsid w:val="001D3559"/>
    <w:rsid w:val="001D3875"/>
    <w:rsid w:val="001D41F3"/>
    <w:rsid w:val="001D4593"/>
    <w:rsid w:val="001D4DC6"/>
    <w:rsid w:val="001D4EE0"/>
    <w:rsid w:val="001D5912"/>
    <w:rsid w:val="001D646A"/>
    <w:rsid w:val="001D64D9"/>
    <w:rsid w:val="001D6549"/>
    <w:rsid w:val="001D6A75"/>
    <w:rsid w:val="001D6A9B"/>
    <w:rsid w:val="001D7436"/>
    <w:rsid w:val="001E0789"/>
    <w:rsid w:val="001E086B"/>
    <w:rsid w:val="001E0D77"/>
    <w:rsid w:val="001E1063"/>
    <w:rsid w:val="001E14F7"/>
    <w:rsid w:val="001E164A"/>
    <w:rsid w:val="001E21B8"/>
    <w:rsid w:val="001E246A"/>
    <w:rsid w:val="001E25D3"/>
    <w:rsid w:val="001E2D3D"/>
    <w:rsid w:val="001E2D6A"/>
    <w:rsid w:val="001E2E25"/>
    <w:rsid w:val="001E35D4"/>
    <w:rsid w:val="001E36C1"/>
    <w:rsid w:val="001E3ECF"/>
    <w:rsid w:val="001E48AD"/>
    <w:rsid w:val="001E4D04"/>
    <w:rsid w:val="001E50D4"/>
    <w:rsid w:val="001E533C"/>
    <w:rsid w:val="001E592A"/>
    <w:rsid w:val="001E672C"/>
    <w:rsid w:val="001E67E2"/>
    <w:rsid w:val="001E6B4D"/>
    <w:rsid w:val="001E72CD"/>
    <w:rsid w:val="001E7583"/>
    <w:rsid w:val="001E7A39"/>
    <w:rsid w:val="001F09EA"/>
    <w:rsid w:val="001F0A2D"/>
    <w:rsid w:val="001F0FDA"/>
    <w:rsid w:val="001F171E"/>
    <w:rsid w:val="001F1B0E"/>
    <w:rsid w:val="001F1EB7"/>
    <w:rsid w:val="001F2999"/>
    <w:rsid w:val="001F2C7D"/>
    <w:rsid w:val="001F2DEC"/>
    <w:rsid w:val="001F2F47"/>
    <w:rsid w:val="001F313D"/>
    <w:rsid w:val="001F31EB"/>
    <w:rsid w:val="001F3841"/>
    <w:rsid w:val="001F4147"/>
    <w:rsid w:val="001F4E56"/>
    <w:rsid w:val="001F4FF6"/>
    <w:rsid w:val="001F52C4"/>
    <w:rsid w:val="001F5786"/>
    <w:rsid w:val="001F6FFA"/>
    <w:rsid w:val="001F7C0B"/>
    <w:rsid w:val="001F7DEB"/>
    <w:rsid w:val="0020033C"/>
    <w:rsid w:val="00200503"/>
    <w:rsid w:val="00201369"/>
    <w:rsid w:val="00201C33"/>
    <w:rsid w:val="00201CA1"/>
    <w:rsid w:val="00201F3F"/>
    <w:rsid w:val="00202484"/>
    <w:rsid w:val="00202758"/>
    <w:rsid w:val="00202B3A"/>
    <w:rsid w:val="00202E3D"/>
    <w:rsid w:val="00203C30"/>
    <w:rsid w:val="00204011"/>
    <w:rsid w:val="00204677"/>
    <w:rsid w:val="0020476D"/>
    <w:rsid w:val="00204C31"/>
    <w:rsid w:val="00204C6B"/>
    <w:rsid w:val="00204EF8"/>
    <w:rsid w:val="002052E5"/>
    <w:rsid w:val="00205645"/>
    <w:rsid w:val="00206329"/>
    <w:rsid w:val="002063C0"/>
    <w:rsid w:val="002070A8"/>
    <w:rsid w:val="002073DD"/>
    <w:rsid w:val="00210101"/>
    <w:rsid w:val="00211908"/>
    <w:rsid w:val="00211A77"/>
    <w:rsid w:val="00211BC3"/>
    <w:rsid w:val="002123FF"/>
    <w:rsid w:val="00212C04"/>
    <w:rsid w:val="00212CF0"/>
    <w:rsid w:val="002139E0"/>
    <w:rsid w:val="0021412B"/>
    <w:rsid w:val="00214313"/>
    <w:rsid w:val="002146CF"/>
    <w:rsid w:val="0021484B"/>
    <w:rsid w:val="00214BB1"/>
    <w:rsid w:val="0021584E"/>
    <w:rsid w:val="00215FE5"/>
    <w:rsid w:val="00216901"/>
    <w:rsid w:val="00216E7A"/>
    <w:rsid w:val="00217394"/>
    <w:rsid w:val="00217BE1"/>
    <w:rsid w:val="0022012D"/>
    <w:rsid w:val="0022015A"/>
    <w:rsid w:val="00220807"/>
    <w:rsid w:val="002218BD"/>
    <w:rsid w:val="00221D05"/>
    <w:rsid w:val="00222CF0"/>
    <w:rsid w:val="0022319F"/>
    <w:rsid w:val="002234A6"/>
    <w:rsid w:val="0022359E"/>
    <w:rsid w:val="00223AEC"/>
    <w:rsid w:val="00223BE5"/>
    <w:rsid w:val="002254F0"/>
    <w:rsid w:val="002256F2"/>
    <w:rsid w:val="002259DB"/>
    <w:rsid w:val="0022633A"/>
    <w:rsid w:val="00226B05"/>
    <w:rsid w:val="002274A6"/>
    <w:rsid w:val="002274FF"/>
    <w:rsid w:val="002275DA"/>
    <w:rsid w:val="002277B9"/>
    <w:rsid w:val="00231EA6"/>
    <w:rsid w:val="00231F33"/>
    <w:rsid w:val="0023249D"/>
    <w:rsid w:val="00233030"/>
    <w:rsid w:val="00233405"/>
    <w:rsid w:val="00233826"/>
    <w:rsid w:val="0023397F"/>
    <w:rsid w:val="0023487F"/>
    <w:rsid w:val="00234E5D"/>
    <w:rsid w:val="00235692"/>
    <w:rsid w:val="00236548"/>
    <w:rsid w:val="00236B94"/>
    <w:rsid w:val="002372F3"/>
    <w:rsid w:val="0023779E"/>
    <w:rsid w:val="00237BDD"/>
    <w:rsid w:val="00237E7E"/>
    <w:rsid w:val="002404AC"/>
    <w:rsid w:val="002405BD"/>
    <w:rsid w:val="00240D60"/>
    <w:rsid w:val="00240E09"/>
    <w:rsid w:val="00241403"/>
    <w:rsid w:val="002418F1"/>
    <w:rsid w:val="00241CB1"/>
    <w:rsid w:val="00242169"/>
    <w:rsid w:val="00242E10"/>
    <w:rsid w:val="00244CC2"/>
    <w:rsid w:val="002452E6"/>
    <w:rsid w:val="00245AB2"/>
    <w:rsid w:val="00246314"/>
    <w:rsid w:val="0024642C"/>
    <w:rsid w:val="00246667"/>
    <w:rsid w:val="0024710F"/>
    <w:rsid w:val="00247188"/>
    <w:rsid w:val="00247E48"/>
    <w:rsid w:val="002505FF"/>
    <w:rsid w:val="00250DA3"/>
    <w:rsid w:val="00250E49"/>
    <w:rsid w:val="002514F3"/>
    <w:rsid w:val="00251550"/>
    <w:rsid w:val="002537DF"/>
    <w:rsid w:val="002545D7"/>
    <w:rsid w:val="00254D31"/>
    <w:rsid w:val="00254F00"/>
    <w:rsid w:val="00255EFA"/>
    <w:rsid w:val="00256EB5"/>
    <w:rsid w:val="00257601"/>
    <w:rsid w:val="0025780C"/>
    <w:rsid w:val="002578FE"/>
    <w:rsid w:val="00257C06"/>
    <w:rsid w:val="00260B8B"/>
    <w:rsid w:val="00260C93"/>
    <w:rsid w:val="00261DB0"/>
    <w:rsid w:val="00263B1E"/>
    <w:rsid w:val="00263B34"/>
    <w:rsid w:val="00263F85"/>
    <w:rsid w:val="0026456A"/>
    <w:rsid w:val="0026468D"/>
    <w:rsid w:val="002646AA"/>
    <w:rsid w:val="00264F27"/>
    <w:rsid w:val="00265B09"/>
    <w:rsid w:val="00266F45"/>
    <w:rsid w:val="00267159"/>
    <w:rsid w:val="00267BC3"/>
    <w:rsid w:val="00270999"/>
    <w:rsid w:val="002709C1"/>
    <w:rsid w:val="0027106F"/>
    <w:rsid w:val="00271714"/>
    <w:rsid w:val="00271E5B"/>
    <w:rsid w:val="002724D3"/>
    <w:rsid w:val="00272DA1"/>
    <w:rsid w:val="0027358D"/>
    <w:rsid w:val="0027445C"/>
    <w:rsid w:val="00274B60"/>
    <w:rsid w:val="002754B9"/>
    <w:rsid w:val="002754C9"/>
    <w:rsid w:val="002759BA"/>
    <w:rsid w:val="00275D9E"/>
    <w:rsid w:val="002763A5"/>
    <w:rsid w:val="00276539"/>
    <w:rsid w:val="0028009C"/>
    <w:rsid w:val="002800D2"/>
    <w:rsid w:val="002800EF"/>
    <w:rsid w:val="00280141"/>
    <w:rsid w:val="0028035D"/>
    <w:rsid w:val="00280B78"/>
    <w:rsid w:val="002814C0"/>
    <w:rsid w:val="002817B6"/>
    <w:rsid w:val="00281DB3"/>
    <w:rsid w:val="00281EB1"/>
    <w:rsid w:val="00282808"/>
    <w:rsid w:val="00282949"/>
    <w:rsid w:val="00282DE2"/>
    <w:rsid w:val="002838E4"/>
    <w:rsid w:val="00283F74"/>
    <w:rsid w:val="002840B3"/>
    <w:rsid w:val="002842C2"/>
    <w:rsid w:val="00285126"/>
    <w:rsid w:val="00286A9D"/>
    <w:rsid w:val="00286D44"/>
    <w:rsid w:val="00286DD0"/>
    <w:rsid w:val="00287582"/>
    <w:rsid w:val="00287647"/>
    <w:rsid w:val="00287DD3"/>
    <w:rsid w:val="00287F03"/>
    <w:rsid w:val="0029048C"/>
    <w:rsid w:val="00290C1B"/>
    <w:rsid w:val="00291203"/>
    <w:rsid w:val="0029157A"/>
    <w:rsid w:val="00291727"/>
    <w:rsid w:val="00291C06"/>
    <w:rsid w:val="002926B1"/>
    <w:rsid w:val="00293612"/>
    <w:rsid w:val="002944F4"/>
    <w:rsid w:val="00294608"/>
    <w:rsid w:val="0029484E"/>
    <w:rsid w:val="00294C90"/>
    <w:rsid w:val="00294E78"/>
    <w:rsid w:val="002961BB"/>
    <w:rsid w:val="00296328"/>
    <w:rsid w:val="00296451"/>
    <w:rsid w:val="002965F5"/>
    <w:rsid w:val="0029684C"/>
    <w:rsid w:val="00296DF6"/>
    <w:rsid w:val="00297261"/>
    <w:rsid w:val="00297B8F"/>
    <w:rsid w:val="002A06C0"/>
    <w:rsid w:val="002A09E9"/>
    <w:rsid w:val="002A1309"/>
    <w:rsid w:val="002A171B"/>
    <w:rsid w:val="002A1F47"/>
    <w:rsid w:val="002A2116"/>
    <w:rsid w:val="002A260E"/>
    <w:rsid w:val="002A2B77"/>
    <w:rsid w:val="002A2CF5"/>
    <w:rsid w:val="002A3311"/>
    <w:rsid w:val="002A33E3"/>
    <w:rsid w:val="002A5208"/>
    <w:rsid w:val="002A5332"/>
    <w:rsid w:val="002A5648"/>
    <w:rsid w:val="002A5C4D"/>
    <w:rsid w:val="002A65B6"/>
    <w:rsid w:val="002A7950"/>
    <w:rsid w:val="002A7BCF"/>
    <w:rsid w:val="002B07EB"/>
    <w:rsid w:val="002B0F08"/>
    <w:rsid w:val="002B17C9"/>
    <w:rsid w:val="002B1A95"/>
    <w:rsid w:val="002B2754"/>
    <w:rsid w:val="002B295C"/>
    <w:rsid w:val="002B2A2A"/>
    <w:rsid w:val="002B3BC1"/>
    <w:rsid w:val="002B424D"/>
    <w:rsid w:val="002B463A"/>
    <w:rsid w:val="002B4C80"/>
    <w:rsid w:val="002B4CCA"/>
    <w:rsid w:val="002B50C4"/>
    <w:rsid w:val="002B59FE"/>
    <w:rsid w:val="002B7797"/>
    <w:rsid w:val="002B7FA5"/>
    <w:rsid w:val="002C06F7"/>
    <w:rsid w:val="002C09A3"/>
    <w:rsid w:val="002C0CA7"/>
    <w:rsid w:val="002C16AF"/>
    <w:rsid w:val="002C2172"/>
    <w:rsid w:val="002C223E"/>
    <w:rsid w:val="002C347E"/>
    <w:rsid w:val="002C3D2D"/>
    <w:rsid w:val="002C3DA9"/>
    <w:rsid w:val="002C4346"/>
    <w:rsid w:val="002C4389"/>
    <w:rsid w:val="002C5184"/>
    <w:rsid w:val="002C53F3"/>
    <w:rsid w:val="002C5679"/>
    <w:rsid w:val="002C62F8"/>
    <w:rsid w:val="002C70E8"/>
    <w:rsid w:val="002C7AA2"/>
    <w:rsid w:val="002D1120"/>
    <w:rsid w:val="002D3406"/>
    <w:rsid w:val="002D39E8"/>
    <w:rsid w:val="002D3B0A"/>
    <w:rsid w:val="002D3EDD"/>
    <w:rsid w:val="002D4A0C"/>
    <w:rsid w:val="002D5375"/>
    <w:rsid w:val="002D558E"/>
    <w:rsid w:val="002D56F2"/>
    <w:rsid w:val="002D634F"/>
    <w:rsid w:val="002D6D07"/>
    <w:rsid w:val="002D6EF1"/>
    <w:rsid w:val="002D7597"/>
    <w:rsid w:val="002E0188"/>
    <w:rsid w:val="002E047B"/>
    <w:rsid w:val="002E0626"/>
    <w:rsid w:val="002E06D6"/>
    <w:rsid w:val="002E1205"/>
    <w:rsid w:val="002E1577"/>
    <w:rsid w:val="002E1771"/>
    <w:rsid w:val="002E248C"/>
    <w:rsid w:val="002E25C8"/>
    <w:rsid w:val="002E2B44"/>
    <w:rsid w:val="002E2E72"/>
    <w:rsid w:val="002E2F34"/>
    <w:rsid w:val="002E3EDC"/>
    <w:rsid w:val="002E505D"/>
    <w:rsid w:val="002E50D2"/>
    <w:rsid w:val="002E5F6A"/>
    <w:rsid w:val="002E6CB2"/>
    <w:rsid w:val="002E6F36"/>
    <w:rsid w:val="002E6F77"/>
    <w:rsid w:val="002E745A"/>
    <w:rsid w:val="002E7F7E"/>
    <w:rsid w:val="002F01A6"/>
    <w:rsid w:val="002F04F3"/>
    <w:rsid w:val="002F05E2"/>
    <w:rsid w:val="002F0BFB"/>
    <w:rsid w:val="002F0F51"/>
    <w:rsid w:val="002F14B3"/>
    <w:rsid w:val="002F17AC"/>
    <w:rsid w:val="002F186A"/>
    <w:rsid w:val="002F18D2"/>
    <w:rsid w:val="002F1926"/>
    <w:rsid w:val="002F21BD"/>
    <w:rsid w:val="002F2E58"/>
    <w:rsid w:val="002F3248"/>
    <w:rsid w:val="002F3E08"/>
    <w:rsid w:val="002F4059"/>
    <w:rsid w:val="002F407C"/>
    <w:rsid w:val="002F4184"/>
    <w:rsid w:val="002F4203"/>
    <w:rsid w:val="002F541E"/>
    <w:rsid w:val="002F719F"/>
    <w:rsid w:val="002F721C"/>
    <w:rsid w:val="002F7D60"/>
    <w:rsid w:val="00300AB4"/>
    <w:rsid w:val="00300F27"/>
    <w:rsid w:val="0030124B"/>
    <w:rsid w:val="0030207D"/>
    <w:rsid w:val="00302265"/>
    <w:rsid w:val="00302612"/>
    <w:rsid w:val="00303070"/>
    <w:rsid w:val="00303A99"/>
    <w:rsid w:val="003045B3"/>
    <w:rsid w:val="00304797"/>
    <w:rsid w:val="00304D79"/>
    <w:rsid w:val="00304E87"/>
    <w:rsid w:val="003050D6"/>
    <w:rsid w:val="003055F2"/>
    <w:rsid w:val="00305F18"/>
    <w:rsid w:val="00306118"/>
    <w:rsid w:val="00306389"/>
    <w:rsid w:val="00306D0E"/>
    <w:rsid w:val="0030794F"/>
    <w:rsid w:val="00307BEB"/>
    <w:rsid w:val="0031097A"/>
    <w:rsid w:val="00310B26"/>
    <w:rsid w:val="00310BBC"/>
    <w:rsid w:val="00310E9A"/>
    <w:rsid w:val="003111CD"/>
    <w:rsid w:val="00311746"/>
    <w:rsid w:val="00312630"/>
    <w:rsid w:val="00312E31"/>
    <w:rsid w:val="00312E7C"/>
    <w:rsid w:val="003133B2"/>
    <w:rsid w:val="003135B5"/>
    <w:rsid w:val="0031395E"/>
    <w:rsid w:val="00313982"/>
    <w:rsid w:val="00313E88"/>
    <w:rsid w:val="00314A9C"/>
    <w:rsid w:val="003155C5"/>
    <w:rsid w:val="00315803"/>
    <w:rsid w:val="00315C4E"/>
    <w:rsid w:val="00316487"/>
    <w:rsid w:val="00316B59"/>
    <w:rsid w:val="00316FC3"/>
    <w:rsid w:val="003172B5"/>
    <w:rsid w:val="00317FA7"/>
    <w:rsid w:val="0032003D"/>
    <w:rsid w:val="003202D8"/>
    <w:rsid w:val="00320811"/>
    <w:rsid w:val="00320C08"/>
    <w:rsid w:val="00320C60"/>
    <w:rsid w:val="00321551"/>
    <w:rsid w:val="00321F3E"/>
    <w:rsid w:val="00322606"/>
    <w:rsid w:val="00322BF2"/>
    <w:rsid w:val="00322D6E"/>
    <w:rsid w:val="00322E17"/>
    <w:rsid w:val="00322EAB"/>
    <w:rsid w:val="003242BA"/>
    <w:rsid w:val="00324CE3"/>
    <w:rsid w:val="00324E17"/>
    <w:rsid w:val="00325364"/>
    <w:rsid w:val="00325AE9"/>
    <w:rsid w:val="00325FB4"/>
    <w:rsid w:val="00327100"/>
    <w:rsid w:val="003271D8"/>
    <w:rsid w:val="00327E95"/>
    <w:rsid w:val="00330726"/>
    <w:rsid w:val="00330845"/>
    <w:rsid w:val="00332092"/>
    <w:rsid w:val="00332103"/>
    <w:rsid w:val="00332778"/>
    <w:rsid w:val="00332AAA"/>
    <w:rsid w:val="00333131"/>
    <w:rsid w:val="00333318"/>
    <w:rsid w:val="003334FE"/>
    <w:rsid w:val="003335AE"/>
    <w:rsid w:val="00333801"/>
    <w:rsid w:val="00333EEB"/>
    <w:rsid w:val="00334935"/>
    <w:rsid w:val="00334E68"/>
    <w:rsid w:val="00337FB2"/>
    <w:rsid w:val="00340620"/>
    <w:rsid w:val="003408D1"/>
    <w:rsid w:val="003409C5"/>
    <w:rsid w:val="00340F03"/>
    <w:rsid w:val="00341292"/>
    <w:rsid w:val="00342306"/>
    <w:rsid w:val="00342574"/>
    <w:rsid w:val="003425E7"/>
    <w:rsid w:val="00343214"/>
    <w:rsid w:val="003433D3"/>
    <w:rsid w:val="00343407"/>
    <w:rsid w:val="00343F2F"/>
    <w:rsid w:val="00344886"/>
    <w:rsid w:val="00346F6A"/>
    <w:rsid w:val="0034702D"/>
    <w:rsid w:val="00347902"/>
    <w:rsid w:val="00347A87"/>
    <w:rsid w:val="00347B17"/>
    <w:rsid w:val="00347FE0"/>
    <w:rsid w:val="0035023F"/>
    <w:rsid w:val="00350FD3"/>
    <w:rsid w:val="003522B3"/>
    <w:rsid w:val="00352C0D"/>
    <w:rsid w:val="00353691"/>
    <w:rsid w:val="00353D8D"/>
    <w:rsid w:val="003542F9"/>
    <w:rsid w:val="0035457D"/>
    <w:rsid w:val="00355909"/>
    <w:rsid w:val="00356238"/>
    <w:rsid w:val="00356352"/>
    <w:rsid w:val="003577AA"/>
    <w:rsid w:val="00360ABC"/>
    <w:rsid w:val="003613B5"/>
    <w:rsid w:val="00361480"/>
    <w:rsid w:val="0036231A"/>
    <w:rsid w:val="00362F19"/>
    <w:rsid w:val="00363232"/>
    <w:rsid w:val="003632A7"/>
    <w:rsid w:val="003633EC"/>
    <w:rsid w:val="00363AB4"/>
    <w:rsid w:val="00363AF3"/>
    <w:rsid w:val="00364FC8"/>
    <w:rsid w:val="003654CA"/>
    <w:rsid w:val="00365A5D"/>
    <w:rsid w:val="00365C7C"/>
    <w:rsid w:val="00365FD9"/>
    <w:rsid w:val="0036654B"/>
    <w:rsid w:val="00366E8A"/>
    <w:rsid w:val="00367E20"/>
    <w:rsid w:val="0037073D"/>
    <w:rsid w:val="00370BC3"/>
    <w:rsid w:val="00371D23"/>
    <w:rsid w:val="0037363D"/>
    <w:rsid w:val="00373BFB"/>
    <w:rsid w:val="00373D2D"/>
    <w:rsid w:val="00373ECD"/>
    <w:rsid w:val="0037423D"/>
    <w:rsid w:val="003746E3"/>
    <w:rsid w:val="00374973"/>
    <w:rsid w:val="00374C71"/>
    <w:rsid w:val="00375689"/>
    <w:rsid w:val="0037638A"/>
    <w:rsid w:val="00377220"/>
    <w:rsid w:val="00377BBE"/>
    <w:rsid w:val="00377C03"/>
    <w:rsid w:val="00377DFC"/>
    <w:rsid w:val="00377F78"/>
    <w:rsid w:val="0038093F"/>
    <w:rsid w:val="003819B3"/>
    <w:rsid w:val="00381B32"/>
    <w:rsid w:val="00381C0C"/>
    <w:rsid w:val="00382203"/>
    <w:rsid w:val="0038228A"/>
    <w:rsid w:val="0038238A"/>
    <w:rsid w:val="00382EDD"/>
    <w:rsid w:val="00383B3F"/>
    <w:rsid w:val="00383D6A"/>
    <w:rsid w:val="003842D7"/>
    <w:rsid w:val="00384374"/>
    <w:rsid w:val="00385AF4"/>
    <w:rsid w:val="00386999"/>
    <w:rsid w:val="00387E8E"/>
    <w:rsid w:val="003902EA"/>
    <w:rsid w:val="00390723"/>
    <w:rsid w:val="00390904"/>
    <w:rsid w:val="00392000"/>
    <w:rsid w:val="003922C8"/>
    <w:rsid w:val="00392B1F"/>
    <w:rsid w:val="0039454F"/>
    <w:rsid w:val="003957F8"/>
    <w:rsid w:val="00395C72"/>
    <w:rsid w:val="00395E2E"/>
    <w:rsid w:val="00396D77"/>
    <w:rsid w:val="003971D1"/>
    <w:rsid w:val="003975AD"/>
    <w:rsid w:val="0039797B"/>
    <w:rsid w:val="003A0503"/>
    <w:rsid w:val="003A0AEC"/>
    <w:rsid w:val="003A0B76"/>
    <w:rsid w:val="003A1A9E"/>
    <w:rsid w:val="003A22A3"/>
    <w:rsid w:val="003A2378"/>
    <w:rsid w:val="003A282F"/>
    <w:rsid w:val="003A2ABD"/>
    <w:rsid w:val="003A3052"/>
    <w:rsid w:val="003A32D3"/>
    <w:rsid w:val="003A33CA"/>
    <w:rsid w:val="003A4A56"/>
    <w:rsid w:val="003A4AC3"/>
    <w:rsid w:val="003A4E94"/>
    <w:rsid w:val="003A4F5C"/>
    <w:rsid w:val="003A51FD"/>
    <w:rsid w:val="003A53F8"/>
    <w:rsid w:val="003A5540"/>
    <w:rsid w:val="003A55AE"/>
    <w:rsid w:val="003A5687"/>
    <w:rsid w:val="003A5BCE"/>
    <w:rsid w:val="003A5DD6"/>
    <w:rsid w:val="003A659F"/>
    <w:rsid w:val="003A6DCF"/>
    <w:rsid w:val="003A70BE"/>
    <w:rsid w:val="003A7952"/>
    <w:rsid w:val="003A7CFA"/>
    <w:rsid w:val="003A7E8F"/>
    <w:rsid w:val="003B0264"/>
    <w:rsid w:val="003B0E3D"/>
    <w:rsid w:val="003B1031"/>
    <w:rsid w:val="003B11FE"/>
    <w:rsid w:val="003B1645"/>
    <w:rsid w:val="003B39A4"/>
    <w:rsid w:val="003B3C99"/>
    <w:rsid w:val="003B44C9"/>
    <w:rsid w:val="003B4812"/>
    <w:rsid w:val="003B52A8"/>
    <w:rsid w:val="003B69F8"/>
    <w:rsid w:val="003B77CD"/>
    <w:rsid w:val="003B7856"/>
    <w:rsid w:val="003C0D1F"/>
    <w:rsid w:val="003C0F43"/>
    <w:rsid w:val="003C13F6"/>
    <w:rsid w:val="003C1F3E"/>
    <w:rsid w:val="003C20CA"/>
    <w:rsid w:val="003C222E"/>
    <w:rsid w:val="003C2485"/>
    <w:rsid w:val="003C26B3"/>
    <w:rsid w:val="003C3331"/>
    <w:rsid w:val="003C35CA"/>
    <w:rsid w:val="003C39FE"/>
    <w:rsid w:val="003C3AFF"/>
    <w:rsid w:val="003C3BA6"/>
    <w:rsid w:val="003C4210"/>
    <w:rsid w:val="003C4557"/>
    <w:rsid w:val="003C4E46"/>
    <w:rsid w:val="003C4F1A"/>
    <w:rsid w:val="003C52EB"/>
    <w:rsid w:val="003C677F"/>
    <w:rsid w:val="003C6986"/>
    <w:rsid w:val="003C7527"/>
    <w:rsid w:val="003C763F"/>
    <w:rsid w:val="003C7A8C"/>
    <w:rsid w:val="003C7B4A"/>
    <w:rsid w:val="003D01CC"/>
    <w:rsid w:val="003D0905"/>
    <w:rsid w:val="003D096A"/>
    <w:rsid w:val="003D0F4A"/>
    <w:rsid w:val="003D101E"/>
    <w:rsid w:val="003D1266"/>
    <w:rsid w:val="003D164B"/>
    <w:rsid w:val="003D1D0D"/>
    <w:rsid w:val="003D2205"/>
    <w:rsid w:val="003D2556"/>
    <w:rsid w:val="003D26C1"/>
    <w:rsid w:val="003D287A"/>
    <w:rsid w:val="003D2AE2"/>
    <w:rsid w:val="003D37F0"/>
    <w:rsid w:val="003D3848"/>
    <w:rsid w:val="003D40FE"/>
    <w:rsid w:val="003D43A5"/>
    <w:rsid w:val="003D4540"/>
    <w:rsid w:val="003D458D"/>
    <w:rsid w:val="003D46B9"/>
    <w:rsid w:val="003D4DCB"/>
    <w:rsid w:val="003D5036"/>
    <w:rsid w:val="003D5A4F"/>
    <w:rsid w:val="003D5D9E"/>
    <w:rsid w:val="003D6204"/>
    <w:rsid w:val="003D625B"/>
    <w:rsid w:val="003D6323"/>
    <w:rsid w:val="003D6BCC"/>
    <w:rsid w:val="003D7207"/>
    <w:rsid w:val="003D771A"/>
    <w:rsid w:val="003E004A"/>
    <w:rsid w:val="003E039F"/>
    <w:rsid w:val="003E089C"/>
    <w:rsid w:val="003E2230"/>
    <w:rsid w:val="003E2D0B"/>
    <w:rsid w:val="003E2D24"/>
    <w:rsid w:val="003E341A"/>
    <w:rsid w:val="003E3591"/>
    <w:rsid w:val="003E35EF"/>
    <w:rsid w:val="003E361A"/>
    <w:rsid w:val="003E3F21"/>
    <w:rsid w:val="003E3F75"/>
    <w:rsid w:val="003E42FD"/>
    <w:rsid w:val="003E4806"/>
    <w:rsid w:val="003E5557"/>
    <w:rsid w:val="003E56A6"/>
    <w:rsid w:val="003E585C"/>
    <w:rsid w:val="003E69FD"/>
    <w:rsid w:val="003E7BEB"/>
    <w:rsid w:val="003F0C64"/>
    <w:rsid w:val="003F10FA"/>
    <w:rsid w:val="003F1E0C"/>
    <w:rsid w:val="003F22C2"/>
    <w:rsid w:val="003F2BBA"/>
    <w:rsid w:val="003F3455"/>
    <w:rsid w:val="003F3DDB"/>
    <w:rsid w:val="003F4849"/>
    <w:rsid w:val="003F4E0A"/>
    <w:rsid w:val="003F505B"/>
    <w:rsid w:val="003F5888"/>
    <w:rsid w:val="003F58AA"/>
    <w:rsid w:val="003F5D46"/>
    <w:rsid w:val="003F5EA2"/>
    <w:rsid w:val="003F6976"/>
    <w:rsid w:val="003F75D2"/>
    <w:rsid w:val="003F7857"/>
    <w:rsid w:val="003F7950"/>
    <w:rsid w:val="003F7E53"/>
    <w:rsid w:val="004001FF"/>
    <w:rsid w:val="0040044A"/>
    <w:rsid w:val="004005EB"/>
    <w:rsid w:val="00400D90"/>
    <w:rsid w:val="00400FD0"/>
    <w:rsid w:val="00401544"/>
    <w:rsid w:val="00401B0D"/>
    <w:rsid w:val="004022FC"/>
    <w:rsid w:val="00403110"/>
    <w:rsid w:val="004033FC"/>
    <w:rsid w:val="0040459B"/>
    <w:rsid w:val="0040473B"/>
    <w:rsid w:val="0040473D"/>
    <w:rsid w:val="00404D4D"/>
    <w:rsid w:val="00405136"/>
    <w:rsid w:val="0040549B"/>
    <w:rsid w:val="00405E25"/>
    <w:rsid w:val="00406D1B"/>
    <w:rsid w:val="00406EEC"/>
    <w:rsid w:val="0040750A"/>
    <w:rsid w:val="004079AB"/>
    <w:rsid w:val="00407D93"/>
    <w:rsid w:val="00407FAF"/>
    <w:rsid w:val="0041118D"/>
    <w:rsid w:val="00411A78"/>
    <w:rsid w:val="00411E68"/>
    <w:rsid w:val="00412257"/>
    <w:rsid w:val="00412354"/>
    <w:rsid w:val="004123CC"/>
    <w:rsid w:val="00412C66"/>
    <w:rsid w:val="00413B13"/>
    <w:rsid w:val="00414C43"/>
    <w:rsid w:val="0041501F"/>
    <w:rsid w:val="00415B7E"/>
    <w:rsid w:val="00415BF0"/>
    <w:rsid w:val="00415EC5"/>
    <w:rsid w:val="00416F9D"/>
    <w:rsid w:val="00417520"/>
    <w:rsid w:val="004176DE"/>
    <w:rsid w:val="00417A18"/>
    <w:rsid w:val="00417BC5"/>
    <w:rsid w:val="0042075F"/>
    <w:rsid w:val="00420FB4"/>
    <w:rsid w:val="004214AC"/>
    <w:rsid w:val="00422184"/>
    <w:rsid w:val="004225C6"/>
    <w:rsid w:val="0042398F"/>
    <w:rsid w:val="004243B5"/>
    <w:rsid w:val="00424790"/>
    <w:rsid w:val="004251F0"/>
    <w:rsid w:val="00425A89"/>
    <w:rsid w:val="00425C45"/>
    <w:rsid w:val="004261E5"/>
    <w:rsid w:val="004266B0"/>
    <w:rsid w:val="00426FF6"/>
    <w:rsid w:val="00427388"/>
    <w:rsid w:val="0042749E"/>
    <w:rsid w:val="004275E5"/>
    <w:rsid w:val="004308AA"/>
    <w:rsid w:val="00430C80"/>
    <w:rsid w:val="00431F20"/>
    <w:rsid w:val="00432EB9"/>
    <w:rsid w:val="004332C7"/>
    <w:rsid w:val="004337B2"/>
    <w:rsid w:val="00433C64"/>
    <w:rsid w:val="00434674"/>
    <w:rsid w:val="00434E4C"/>
    <w:rsid w:val="00435275"/>
    <w:rsid w:val="00435852"/>
    <w:rsid w:val="00436222"/>
    <w:rsid w:val="00436392"/>
    <w:rsid w:val="00436904"/>
    <w:rsid w:val="004371A3"/>
    <w:rsid w:val="00437408"/>
    <w:rsid w:val="00437A67"/>
    <w:rsid w:val="00437AF1"/>
    <w:rsid w:val="00437B42"/>
    <w:rsid w:val="00440326"/>
    <w:rsid w:val="00441054"/>
    <w:rsid w:val="00441167"/>
    <w:rsid w:val="00441CD5"/>
    <w:rsid w:val="00442B8F"/>
    <w:rsid w:val="00444368"/>
    <w:rsid w:val="004443E0"/>
    <w:rsid w:val="0044492F"/>
    <w:rsid w:val="00444CF1"/>
    <w:rsid w:val="00444EA0"/>
    <w:rsid w:val="00445266"/>
    <w:rsid w:val="00445312"/>
    <w:rsid w:val="004454E9"/>
    <w:rsid w:val="00445893"/>
    <w:rsid w:val="00445CF9"/>
    <w:rsid w:val="00445F95"/>
    <w:rsid w:val="00445F9E"/>
    <w:rsid w:val="00446811"/>
    <w:rsid w:val="004468C0"/>
    <w:rsid w:val="00447E42"/>
    <w:rsid w:val="00447E48"/>
    <w:rsid w:val="00450E85"/>
    <w:rsid w:val="0045265C"/>
    <w:rsid w:val="0045377D"/>
    <w:rsid w:val="00456203"/>
    <w:rsid w:val="004564B2"/>
    <w:rsid w:val="004564DB"/>
    <w:rsid w:val="00456EFF"/>
    <w:rsid w:val="004571B2"/>
    <w:rsid w:val="004602E2"/>
    <w:rsid w:val="00460357"/>
    <w:rsid w:val="0046143E"/>
    <w:rsid w:val="00461BD7"/>
    <w:rsid w:val="00462037"/>
    <w:rsid w:val="00462090"/>
    <w:rsid w:val="00462349"/>
    <w:rsid w:val="004624F4"/>
    <w:rsid w:val="0046295D"/>
    <w:rsid w:val="00462BDE"/>
    <w:rsid w:val="00462FAB"/>
    <w:rsid w:val="00464220"/>
    <w:rsid w:val="00464368"/>
    <w:rsid w:val="00464B98"/>
    <w:rsid w:val="00465334"/>
    <w:rsid w:val="00465E1E"/>
    <w:rsid w:val="00466807"/>
    <w:rsid w:val="004673CE"/>
    <w:rsid w:val="0046765F"/>
    <w:rsid w:val="0046770C"/>
    <w:rsid w:val="0046798B"/>
    <w:rsid w:val="0047014F"/>
    <w:rsid w:val="00470398"/>
    <w:rsid w:val="00471ABF"/>
    <w:rsid w:val="00472182"/>
    <w:rsid w:val="00472400"/>
    <w:rsid w:val="004726D3"/>
    <w:rsid w:val="00472CC9"/>
    <w:rsid w:val="00472EEE"/>
    <w:rsid w:val="00472EF3"/>
    <w:rsid w:val="00473086"/>
    <w:rsid w:val="00473543"/>
    <w:rsid w:val="004737D8"/>
    <w:rsid w:val="00473A5A"/>
    <w:rsid w:val="00473C24"/>
    <w:rsid w:val="00476359"/>
    <w:rsid w:val="004763AB"/>
    <w:rsid w:val="00476C1E"/>
    <w:rsid w:val="00477381"/>
    <w:rsid w:val="00480042"/>
    <w:rsid w:val="00480484"/>
    <w:rsid w:val="00481B01"/>
    <w:rsid w:val="00481C6B"/>
    <w:rsid w:val="00482AFC"/>
    <w:rsid w:val="00482E1B"/>
    <w:rsid w:val="00483764"/>
    <w:rsid w:val="00483FD8"/>
    <w:rsid w:val="00484AA6"/>
    <w:rsid w:val="00485524"/>
    <w:rsid w:val="00485754"/>
    <w:rsid w:val="00485AAF"/>
    <w:rsid w:val="00485E40"/>
    <w:rsid w:val="00486181"/>
    <w:rsid w:val="00486323"/>
    <w:rsid w:val="00486C6F"/>
    <w:rsid w:val="00486E27"/>
    <w:rsid w:val="004874E2"/>
    <w:rsid w:val="0048796F"/>
    <w:rsid w:val="00487C00"/>
    <w:rsid w:val="00490AC1"/>
    <w:rsid w:val="00490CAD"/>
    <w:rsid w:val="004927FA"/>
    <w:rsid w:val="00493A85"/>
    <w:rsid w:val="00494D7D"/>
    <w:rsid w:val="00495349"/>
    <w:rsid w:val="004962FA"/>
    <w:rsid w:val="0049662D"/>
    <w:rsid w:val="0049763B"/>
    <w:rsid w:val="00497D3A"/>
    <w:rsid w:val="00497DE4"/>
    <w:rsid w:val="004A0BA0"/>
    <w:rsid w:val="004A0C80"/>
    <w:rsid w:val="004A10B7"/>
    <w:rsid w:val="004A12BA"/>
    <w:rsid w:val="004A1782"/>
    <w:rsid w:val="004A237F"/>
    <w:rsid w:val="004A2A04"/>
    <w:rsid w:val="004A3A3B"/>
    <w:rsid w:val="004A4285"/>
    <w:rsid w:val="004A4325"/>
    <w:rsid w:val="004A434A"/>
    <w:rsid w:val="004A49FE"/>
    <w:rsid w:val="004A4DE3"/>
    <w:rsid w:val="004A505E"/>
    <w:rsid w:val="004A5601"/>
    <w:rsid w:val="004A5B2A"/>
    <w:rsid w:val="004A649A"/>
    <w:rsid w:val="004A6F89"/>
    <w:rsid w:val="004A7E71"/>
    <w:rsid w:val="004A7F2B"/>
    <w:rsid w:val="004A7FF4"/>
    <w:rsid w:val="004B213E"/>
    <w:rsid w:val="004B22E9"/>
    <w:rsid w:val="004B3037"/>
    <w:rsid w:val="004B3750"/>
    <w:rsid w:val="004B4101"/>
    <w:rsid w:val="004B4427"/>
    <w:rsid w:val="004B46C6"/>
    <w:rsid w:val="004B487C"/>
    <w:rsid w:val="004B4F62"/>
    <w:rsid w:val="004B587C"/>
    <w:rsid w:val="004B7057"/>
    <w:rsid w:val="004B76CD"/>
    <w:rsid w:val="004C02B1"/>
    <w:rsid w:val="004C052E"/>
    <w:rsid w:val="004C259F"/>
    <w:rsid w:val="004C2B8A"/>
    <w:rsid w:val="004C30A3"/>
    <w:rsid w:val="004C4871"/>
    <w:rsid w:val="004C55CF"/>
    <w:rsid w:val="004C58D5"/>
    <w:rsid w:val="004C643F"/>
    <w:rsid w:val="004C655C"/>
    <w:rsid w:val="004C664D"/>
    <w:rsid w:val="004C6AB4"/>
    <w:rsid w:val="004C70BE"/>
    <w:rsid w:val="004D15EF"/>
    <w:rsid w:val="004D1772"/>
    <w:rsid w:val="004D1AB1"/>
    <w:rsid w:val="004D1C40"/>
    <w:rsid w:val="004D1CF0"/>
    <w:rsid w:val="004D1D0F"/>
    <w:rsid w:val="004D1E34"/>
    <w:rsid w:val="004D1E96"/>
    <w:rsid w:val="004D3DC8"/>
    <w:rsid w:val="004D4056"/>
    <w:rsid w:val="004D4CF5"/>
    <w:rsid w:val="004D4FAE"/>
    <w:rsid w:val="004D50D6"/>
    <w:rsid w:val="004D5526"/>
    <w:rsid w:val="004D62B2"/>
    <w:rsid w:val="004D6641"/>
    <w:rsid w:val="004D6666"/>
    <w:rsid w:val="004D6C1B"/>
    <w:rsid w:val="004D6CD7"/>
    <w:rsid w:val="004D6DAD"/>
    <w:rsid w:val="004D6E37"/>
    <w:rsid w:val="004D6F2F"/>
    <w:rsid w:val="004D7B06"/>
    <w:rsid w:val="004D7BF5"/>
    <w:rsid w:val="004E0BB1"/>
    <w:rsid w:val="004E0EF4"/>
    <w:rsid w:val="004E18E9"/>
    <w:rsid w:val="004E1D2A"/>
    <w:rsid w:val="004E2384"/>
    <w:rsid w:val="004E23D8"/>
    <w:rsid w:val="004E344B"/>
    <w:rsid w:val="004E37D1"/>
    <w:rsid w:val="004E398F"/>
    <w:rsid w:val="004E45A1"/>
    <w:rsid w:val="004E4814"/>
    <w:rsid w:val="004E48FF"/>
    <w:rsid w:val="004E4CD7"/>
    <w:rsid w:val="004E5BF9"/>
    <w:rsid w:val="004E6592"/>
    <w:rsid w:val="004E6D62"/>
    <w:rsid w:val="004E6E98"/>
    <w:rsid w:val="004E7352"/>
    <w:rsid w:val="004E7390"/>
    <w:rsid w:val="004E7719"/>
    <w:rsid w:val="004F0415"/>
    <w:rsid w:val="004F1232"/>
    <w:rsid w:val="004F128B"/>
    <w:rsid w:val="004F1638"/>
    <w:rsid w:val="004F16E6"/>
    <w:rsid w:val="004F1CA8"/>
    <w:rsid w:val="004F3192"/>
    <w:rsid w:val="004F4877"/>
    <w:rsid w:val="004F4C22"/>
    <w:rsid w:val="004F6187"/>
    <w:rsid w:val="004F6BCD"/>
    <w:rsid w:val="00500F77"/>
    <w:rsid w:val="00501369"/>
    <w:rsid w:val="00502E16"/>
    <w:rsid w:val="00502E55"/>
    <w:rsid w:val="0050326F"/>
    <w:rsid w:val="00503A00"/>
    <w:rsid w:val="00504665"/>
    <w:rsid w:val="005048A4"/>
    <w:rsid w:val="00504942"/>
    <w:rsid w:val="005050F3"/>
    <w:rsid w:val="005059E0"/>
    <w:rsid w:val="00505B16"/>
    <w:rsid w:val="00505EC6"/>
    <w:rsid w:val="005068ED"/>
    <w:rsid w:val="00507DFB"/>
    <w:rsid w:val="00507E0F"/>
    <w:rsid w:val="00510262"/>
    <w:rsid w:val="0051034C"/>
    <w:rsid w:val="00510984"/>
    <w:rsid w:val="005110BE"/>
    <w:rsid w:val="005110E9"/>
    <w:rsid w:val="00511189"/>
    <w:rsid w:val="00511DFA"/>
    <w:rsid w:val="0051207A"/>
    <w:rsid w:val="0051254D"/>
    <w:rsid w:val="0051268F"/>
    <w:rsid w:val="00513850"/>
    <w:rsid w:val="00513C2D"/>
    <w:rsid w:val="00513C88"/>
    <w:rsid w:val="00513F72"/>
    <w:rsid w:val="005141F8"/>
    <w:rsid w:val="00514342"/>
    <w:rsid w:val="005144D8"/>
    <w:rsid w:val="0051457F"/>
    <w:rsid w:val="00514F96"/>
    <w:rsid w:val="00516172"/>
    <w:rsid w:val="00516537"/>
    <w:rsid w:val="0051668F"/>
    <w:rsid w:val="00516C96"/>
    <w:rsid w:val="00517263"/>
    <w:rsid w:val="005175BD"/>
    <w:rsid w:val="005202BF"/>
    <w:rsid w:val="005204A7"/>
    <w:rsid w:val="00520B35"/>
    <w:rsid w:val="005212E7"/>
    <w:rsid w:val="005220B8"/>
    <w:rsid w:val="005225CE"/>
    <w:rsid w:val="005227DC"/>
    <w:rsid w:val="005229A3"/>
    <w:rsid w:val="00522D8D"/>
    <w:rsid w:val="00522DFD"/>
    <w:rsid w:val="0052367D"/>
    <w:rsid w:val="005238A3"/>
    <w:rsid w:val="00523D6B"/>
    <w:rsid w:val="0052464E"/>
    <w:rsid w:val="00524759"/>
    <w:rsid w:val="00524CD0"/>
    <w:rsid w:val="00524F21"/>
    <w:rsid w:val="00525AF1"/>
    <w:rsid w:val="00526F09"/>
    <w:rsid w:val="005277E1"/>
    <w:rsid w:val="00530305"/>
    <w:rsid w:val="00530A74"/>
    <w:rsid w:val="00530E50"/>
    <w:rsid w:val="00531229"/>
    <w:rsid w:val="00532D84"/>
    <w:rsid w:val="00533348"/>
    <w:rsid w:val="00533379"/>
    <w:rsid w:val="00533557"/>
    <w:rsid w:val="005338E9"/>
    <w:rsid w:val="005338F7"/>
    <w:rsid w:val="00534430"/>
    <w:rsid w:val="00535486"/>
    <w:rsid w:val="005356E1"/>
    <w:rsid w:val="005360E3"/>
    <w:rsid w:val="00536320"/>
    <w:rsid w:val="0053654B"/>
    <w:rsid w:val="0053685E"/>
    <w:rsid w:val="00537139"/>
    <w:rsid w:val="005371C0"/>
    <w:rsid w:val="00537B7C"/>
    <w:rsid w:val="00540028"/>
    <w:rsid w:val="00540880"/>
    <w:rsid w:val="005409BA"/>
    <w:rsid w:val="005411B7"/>
    <w:rsid w:val="005419D8"/>
    <w:rsid w:val="005426DC"/>
    <w:rsid w:val="005426F4"/>
    <w:rsid w:val="005428C8"/>
    <w:rsid w:val="00543A40"/>
    <w:rsid w:val="00543C0E"/>
    <w:rsid w:val="00544166"/>
    <w:rsid w:val="0054452A"/>
    <w:rsid w:val="005449B2"/>
    <w:rsid w:val="00545542"/>
    <w:rsid w:val="0054559C"/>
    <w:rsid w:val="00545A51"/>
    <w:rsid w:val="005467F7"/>
    <w:rsid w:val="00547E81"/>
    <w:rsid w:val="00547F1E"/>
    <w:rsid w:val="005501C4"/>
    <w:rsid w:val="005502BF"/>
    <w:rsid w:val="00550378"/>
    <w:rsid w:val="0055141D"/>
    <w:rsid w:val="005514EE"/>
    <w:rsid w:val="00551876"/>
    <w:rsid w:val="00551F37"/>
    <w:rsid w:val="00551F63"/>
    <w:rsid w:val="00552180"/>
    <w:rsid w:val="005524C8"/>
    <w:rsid w:val="005529BB"/>
    <w:rsid w:val="00552FA5"/>
    <w:rsid w:val="00553B98"/>
    <w:rsid w:val="00553CB2"/>
    <w:rsid w:val="00553F01"/>
    <w:rsid w:val="005540B8"/>
    <w:rsid w:val="00554658"/>
    <w:rsid w:val="0055477F"/>
    <w:rsid w:val="00554F03"/>
    <w:rsid w:val="005550C6"/>
    <w:rsid w:val="0055593A"/>
    <w:rsid w:val="00556799"/>
    <w:rsid w:val="00557F13"/>
    <w:rsid w:val="00560204"/>
    <w:rsid w:val="00560404"/>
    <w:rsid w:val="00560C7D"/>
    <w:rsid w:val="00560E8D"/>
    <w:rsid w:val="00560F99"/>
    <w:rsid w:val="0056172E"/>
    <w:rsid w:val="00561D1D"/>
    <w:rsid w:val="00562F7C"/>
    <w:rsid w:val="00563199"/>
    <w:rsid w:val="0056354E"/>
    <w:rsid w:val="00564157"/>
    <w:rsid w:val="005645F8"/>
    <w:rsid w:val="0056542B"/>
    <w:rsid w:val="00565474"/>
    <w:rsid w:val="00565E91"/>
    <w:rsid w:val="0056610D"/>
    <w:rsid w:val="00567624"/>
    <w:rsid w:val="00567CA2"/>
    <w:rsid w:val="005700FE"/>
    <w:rsid w:val="00570260"/>
    <w:rsid w:val="005716BC"/>
    <w:rsid w:val="00572E06"/>
    <w:rsid w:val="0057336C"/>
    <w:rsid w:val="00573A7F"/>
    <w:rsid w:val="00574444"/>
    <w:rsid w:val="00574504"/>
    <w:rsid w:val="00575B50"/>
    <w:rsid w:val="00576415"/>
    <w:rsid w:val="0057668E"/>
    <w:rsid w:val="005768C8"/>
    <w:rsid w:val="00576DA0"/>
    <w:rsid w:val="00576FD3"/>
    <w:rsid w:val="00577AE1"/>
    <w:rsid w:val="00577DE0"/>
    <w:rsid w:val="00580B10"/>
    <w:rsid w:val="00580ED3"/>
    <w:rsid w:val="00580F6F"/>
    <w:rsid w:val="00582BB1"/>
    <w:rsid w:val="00582D84"/>
    <w:rsid w:val="00583651"/>
    <w:rsid w:val="0058378F"/>
    <w:rsid w:val="00583D92"/>
    <w:rsid w:val="005842EB"/>
    <w:rsid w:val="00584713"/>
    <w:rsid w:val="00585E4E"/>
    <w:rsid w:val="00586E36"/>
    <w:rsid w:val="00590056"/>
    <w:rsid w:val="00590753"/>
    <w:rsid w:val="00590C22"/>
    <w:rsid w:val="005913F4"/>
    <w:rsid w:val="00591476"/>
    <w:rsid w:val="00591F30"/>
    <w:rsid w:val="00592915"/>
    <w:rsid w:val="00592D7D"/>
    <w:rsid w:val="00592F6B"/>
    <w:rsid w:val="0059303E"/>
    <w:rsid w:val="005933BC"/>
    <w:rsid w:val="005938DD"/>
    <w:rsid w:val="00593AEB"/>
    <w:rsid w:val="00593EFA"/>
    <w:rsid w:val="005948E4"/>
    <w:rsid w:val="00594B11"/>
    <w:rsid w:val="00594EAB"/>
    <w:rsid w:val="00594F77"/>
    <w:rsid w:val="005951DD"/>
    <w:rsid w:val="00595256"/>
    <w:rsid w:val="005952C5"/>
    <w:rsid w:val="00595669"/>
    <w:rsid w:val="00595ED3"/>
    <w:rsid w:val="00596B48"/>
    <w:rsid w:val="00597C17"/>
    <w:rsid w:val="005A081F"/>
    <w:rsid w:val="005A087F"/>
    <w:rsid w:val="005A1BF3"/>
    <w:rsid w:val="005A1CD3"/>
    <w:rsid w:val="005A1DCA"/>
    <w:rsid w:val="005A2E64"/>
    <w:rsid w:val="005A2E96"/>
    <w:rsid w:val="005A3880"/>
    <w:rsid w:val="005A4D38"/>
    <w:rsid w:val="005A5456"/>
    <w:rsid w:val="005A63F0"/>
    <w:rsid w:val="005A747F"/>
    <w:rsid w:val="005A7557"/>
    <w:rsid w:val="005A78D0"/>
    <w:rsid w:val="005B0568"/>
    <w:rsid w:val="005B060D"/>
    <w:rsid w:val="005B0767"/>
    <w:rsid w:val="005B1505"/>
    <w:rsid w:val="005B1BF3"/>
    <w:rsid w:val="005B1D8C"/>
    <w:rsid w:val="005B26AB"/>
    <w:rsid w:val="005B2B77"/>
    <w:rsid w:val="005B3018"/>
    <w:rsid w:val="005B345E"/>
    <w:rsid w:val="005B38E4"/>
    <w:rsid w:val="005B3E79"/>
    <w:rsid w:val="005B4171"/>
    <w:rsid w:val="005B4604"/>
    <w:rsid w:val="005B58B4"/>
    <w:rsid w:val="005B640A"/>
    <w:rsid w:val="005B6582"/>
    <w:rsid w:val="005B6604"/>
    <w:rsid w:val="005B7837"/>
    <w:rsid w:val="005C14DB"/>
    <w:rsid w:val="005C164F"/>
    <w:rsid w:val="005C17BE"/>
    <w:rsid w:val="005C1D83"/>
    <w:rsid w:val="005C1F78"/>
    <w:rsid w:val="005C26CB"/>
    <w:rsid w:val="005C2EBA"/>
    <w:rsid w:val="005C2FD5"/>
    <w:rsid w:val="005C3A05"/>
    <w:rsid w:val="005C3B81"/>
    <w:rsid w:val="005C3B8A"/>
    <w:rsid w:val="005C3D7E"/>
    <w:rsid w:val="005C475C"/>
    <w:rsid w:val="005C524E"/>
    <w:rsid w:val="005C5C16"/>
    <w:rsid w:val="005C6195"/>
    <w:rsid w:val="005C6546"/>
    <w:rsid w:val="005C6644"/>
    <w:rsid w:val="005C7895"/>
    <w:rsid w:val="005D08BB"/>
    <w:rsid w:val="005D1092"/>
    <w:rsid w:val="005D205F"/>
    <w:rsid w:val="005D2481"/>
    <w:rsid w:val="005D326C"/>
    <w:rsid w:val="005D3549"/>
    <w:rsid w:val="005D359F"/>
    <w:rsid w:val="005D3CDA"/>
    <w:rsid w:val="005D3EEF"/>
    <w:rsid w:val="005D5707"/>
    <w:rsid w:val="005D58EA"/>
    <w:rsid w:val="005D6611"/>
    <w:rsid w:val="005D66F6"/>
    <w:rsid w:val="005D6773"/>
    <w:rsid w:val="005D6C47"/>
    <w:rsid w:val="005D6DCC"/>
    <w:rsid w:val="005D71F1"/>
    <w:rsid w:val="005D759C"/>
    <w:rsid w:val="005E0361"/>
    <w:rsid w:val="005E0479"/>
    <w:rsid w:val="005E0AF6"/>
    <w:rsid w:val="005E1023"/>
    <w:rsid w:val="005E1199"/>
    <w:rsid w:val="005E1351"/>
    <w:rsid w:val="005E1759"/>
    <w:rsid w:val="005E23BF"/>
    <w:rsid w:val="005E248E"/>
    <w:rsid w:val="005E25C3"/>
    <w:rsid w:val="005E29E2"/>
    <w:rsid w:val="005E3FD7"/>
    <w:rsid w:val="005E54A6"/>
    <w:rsid w:val="005E6F83"/>
    <w:rsid w:val="005E7ABC"/>
    <w:rsid w:val="005F0FBD"/>
    <w:rsid w:val="005F128C"/>
    <w:rsid w:val="005F12E8"/>
    <w:rsid w:val="005F1B6E"/>
    <w:rsid w:val="005F1E70"/>
    <w:rsid w:val="005F2641"/>
    <w:rsid w:val="005F2661"/>
    <w:rsid w:val="005F2F7C"/>
    <w:rsid w:val="005F38A0"/>
    <w:rsid w:val="005F4156"/>
    <w:rsid w:val="005F4299"/>
    <w:rsid w:val="005F48A9"/>
    <w:rsid w:val="005F594B"/>
    <w:rsid w:val="005F5D13"/>
    <w:rsid w:val="005F65DD"/>
    <w:rsid w:val="005F683C"/>
    <w:rsid w:val="005F7092"/>
    <w:rsid w:val="005F7447"/>
    <w:rsid w:val="005F7728"/>
    <w:rsid w:val="006003F9"/>
    <w:rsid w:val="00600A1D"/>
    <w:rsid w:val="00601163"/>
    <w:rsid w:val="006016DE"/>
    <w:rsid w:val="00601BB5"/>
    <w:rsid w:val="00601BC9"/>
    <w:rsid w:val="00601FCB"/>
    <w:rsid w:val="006022AB"/>
    <w:rsid w:val="006029C4"/>
    <w:rsid w:val="00602D65"/>
    <w:rsid w:val="00603242"/>
    <w:rsid w:val="00603A8A"/>
    <w:rsid w:val="0060433C"/>
    <w:rsid w:val="006048D2"/>
    <w:rsid w:val="00605392"/>
    <w:rsid w:val="00605CDC"/>
    <w:rsid w:val="00605F26"/>
    <w:rsid w:val="00606964"/>
    <w:rsid w:val="00606C4A"/>
    <w:rsid w:val="00606C7F"/>
    <w:rsid w:val="00606E5F"/>
    <w:rsid w:val="00606F23"/>
    <w:rsid w:val="0060750E"/>
    <w:rsid w:val="006076A4"/>
    <w:rsid w:val="006076EC"/>
    <w:rsid w:val="0061007C"/>
    <w:rsid w:val="006100AA"/>
    <w:rsid w:val="00610D7D"/>
    <w:rsid w:val="006111D4"/>
    <w:rsid w:val="006113B9"/>
    <w:rsid w:val="0061190B"/>
    <w:rsid w:val="00611AE4"/>
    <w:rsid w:val="00611BFB"/>
    <w:rsid w:val="00612847"/>
    <w:rsid w:val="006136DC"/>
    <w:rsid w:val="0061416D"/>
    <w:rsid w:val="00614630"/>
    <w:rsid w:val="006147C5"/>
    <w:rsid w:val="00614F97"/>
    <w:rsid w:val="00616185"/>
    <w:rsid w:val="00616321"/>
    <w:rsid w:val="00616ACA"/>
    <w:rsid w:val="006176E4"/>
    <w:rsid w:val="00620019"/>
    <w:rsid w:val="00620BAC"/>
    <w:rsid w:val="00620BCA"/>
    <w:rsid w:val="00621689"/>
    <w:rsid w:val="006218C3"/>
    <w:rsid w:val="0062191C"/>
    <w:rsid w:val="00621A23"/>
    <w:rsid w:val="006221FB"/>
    <w:rsid w:val="0062274E"/>
    <w:rsid w:val="0062298B"/>
    <w:rsid w:val="006254F6"/>
    <w:rsid w:val="00625695"/>
    <w:rsid w:val="00625729"/>
    <w:rsid w:val="006257BF"/>
    <w:rsid w:val="006261B3"/>
    <w:rsid w:val="00626AC4"/>
    <w:rsid w:val="00626E82"/>
    <w:rsid w:val="00626EDC"/>
    <w:rsid w:val="00627081"/>
    <w:rsid w:val="006271DB"/>
    <w:rsid w:val="00627D93"/>
    <w:rsid w:val="0063089E"/>
    <w:rsid w:val="00630FCD"/>
    <w:rsid w:val="0063147C"/>
    <w:rsid w:val="00631D7B"/>
    <w:rsid w:val="0063200F"/>
    <w:rsid w:val="00632048"/>
    <w:rsid w:val="0063205A"/>
    <w:rsid w:val="006324B5"/>
    <w:rsid w:val="0063260C"/>
    <w:rsid w:val="00634E0C"/>
    <w:rsid w:val="006351D5"/>
    <w:rsid w:val="0063623E"/>
    <w:rsid w:val="00636544"/>
    <w:rsid w:val="006366C4"/>
    <w:rsid w:val="0063678D"/>
    <w:rsid w:val="0063734C"/>
    <w:rsid w:val="006375E6"/>
    <w:rsid w:val="00637A0A"/>
    <w:rsid w:val="00640489"/>
    <w:rsid w:val="006408EF"/>
    <w:rsid w:val="006408F6"/>
    <w:rsid w:val="00641806"/>
    <w:rsid w:val="00641903"/>
    <w:rsid w:val="00641931"/>
    <w:rsid w:val="006424FF"/>
    <w:rsid w:val="00642A66"/>
    <w:rsid w:val="00642E6C"/>
    <w:rsid w:val="0064348F"/>
    <w:rsid w:val="00643A14"/>
    <w:rsid w:val="00644553"/>
    <w:rsid w:val="00644834"/>
    <w:rsid w:val="0064483A"/>
    <w:rsid w:val="006453AA"/>
    <w:rsid w:val="006463EC"/>
    <w:rsid w:val="00646616"/>
    <w:rsid w:val="00646F48"/>
    <w:rsid w:val="00647351"/>
    <w:rsid w:val="006506ED"/>
    <w:rsid w:val="00650A76"/>
    <w:rsid w:val="006513FA"/>
    <w:rsid w:val="00651642"/>
    <w:rsid w:val="00651BFA"/>
    <w:rsid w:val="00652136"/>
    <w:rsid w:val="0065277F"/>
    <w:rsid w:val="006529C6"/>
    <w:rsid w:val="00652CA6"/>
    <w:rsid w:val="00652D35"/>
    <w:rsid w:val="00653505"/>
    <w:rsid w:val="0065356E"/>
    <w:rsid w:val="00654477"/>
    <w:rsid w:val="00654916"/>
    <w:rsid w:val="00654C9B"/>
    <w:rsid w:val="006550DB"/>
    <w:rsid w:val="006555E8"/>
    <w:rsid w:val="00655703"/>
    <w:rsid w:val="00655D41"/>
    <w:rsid w:val="00656AE3"/>
    <w:rsid w:val="00656D6D"/>
    <w:rsid w:val="0065756B"/>
    <w:rsid w:val="006577DB"/>
    <w:rsid w:val="0066040B"/>
    <w:rsid w:val="00660840"/>
    <w:rsid w:val="00661298"/>
    <w:rsid w:val="00661E09"/>
    <w:rsid w:val="00661E3C"/>
    <w:rsid w:val="00661F13"/>
    <w:rsid w:val="00662318"/>
    <w:rsid w:val="00662CC0"/>
    <w:rsid w:val="00663862"/>
    <w:rsid w:val="0066428C"/>
    <w:rsid w:val="00664650"/>
    <w:rsid w:val="00664C05"/>
    <w:rsid w:val="00664C56"/>
    <w:rsid w:val="00664F72"/>
    <w:rsid w:val="00665158"/>
    <w:rsid w:val="00665D80"/>
    <w:rsid w:val="0066633B"/>
    <w:rsid w:val="00667841"/>
    <w:rsid w:val="00667CBE"/>
    <w:rsid w:val="0067095E"/>
    <w:rsid w:val="00670DEC"/>
    <w:rsid w:val="00671237"/>
    <w:rsid w:val="00671512"/>
    <w:rsid w:val="00671B9A"/>
    <w:rsid w:val="0067224F"/>
    <w:rsid w:val="00673D76"/>
    <w:rsid w:val="00676260"/>
    <w:rsid w:val="00676904"/>
    <w:rsid w:val="006770AB"/>
    <w:rsid w:val="006770C2"/>
    <w:rsid w:val="006810BC"/>
    <w:rsid w:val="00681159"/>
    <w:rsid w:val="006814E6"/>
    <w:rsid w:val="006823D8"/>
    <w:rsid w:val="00682A84"/>
    <w:rsid w:val="00683318"/>
    <w:rsid w:val="006839BC"/>
    <w:rsid w:val="0068425D"/>
    <w:rsid w:val="006842EC"/>
    <w:rsid w:val="0068476F"/>
    <w:rsid w:val="006849AE"/>
    <w:rsid w:val="00685080"/>
    <w:rsid w:val="006855E7"/>
    <w:rsid w:val="00685605"/>
    <w:rsid w:val="0068565D"/>
    <w:rsid w:val="00686B38"/>
    <w:rsid w:val="00686CC4"/>
    <w:rsid w:val="00687164"/>
    <w:rsid w:val="00690657"/>
    <w:rsid w:val="006907C0"/>
    <w:rsid w:val="00690872"/>
    <w:rsid w:val="00690E44"/>
    <w:rsid w:val="00690E80"/>
    <w:rsid w:val="00690EBA"/>
    <w:rsid w:val="00690F5C"/>
    <w:rsid w:val="0069101F"/>
    <w:rsid w:val="006912F9"/>
    <w:rsid w:val="0069145B"/>
    <w:rsid w:val="0069183A"/>
    <w:rsid w:val="00691F67"/>
    <w:rsid w:val="006943F5"/>
    <w:rsid w:val="00694857"/>
    <w:rsid w:val="00694D16"/>
    <w:rsid w:val="0069508F"/>
    <w:rsid w:val="00695180"/>
    <w:rsid w:val="00695C80"/>
    <w:rsid w:val="00695EA3"/>
    <w:rsid w:val="0069625D"/>
    <w:rsid w:val="006965C0"/>
    <w:rsid w:val="006969F5"/>
    <w:rsid w:val="0069741B"/>
    <w:rsid w:val="00697759"/>
    <w:rsid w:val="00697DD6"/>
    <w:rsid w:val="006A076A"/>
    <w:rsid w:val="006A0D0F"/>
    <w:rsid w:val="006A0E2B"/>
    <w:rsid w:val="006A133F"/>
    <w:rsid w:val="006A175E"/>
    <w:rsid w:val="006A2735"/>
    <w:rsid w:val="006A2ABF"/>
    <w:rsid w:val="006A2FFA"/>
    <w:rsid w:val="006A32EB"/>
    <w:rsid w:val="006A33A7"/>
    <w:rsid w:val="006A418B"/>
    <w:rsid w:val="006A44B7"/>
    <w:rsid w:val="006A4643"/>
    <w:rsid w:val="006A466E"/>
    <w:rsid w:val="006A58F5"/>
    <w:rsid w:val="006A5BB2"/>
    <w:rsid w:val="006A70ED"/>
    <w:rsid w:val="006A734C"/>
    <w:rsid w:val="006B076A"/>
    <w:rsid w:val="006B0994"/>
    <w:rsid w:val="006B0B92"/>
    <w:rsid w:val="006B2074"/>
    <w:rsid w:val="006B3206"/>
    <w:rsid w:val="006B3B29"/>
    <w:rsid w:val="006B3F1B"/>
    <w:rsid w:val="006B4413"/>
    <w:rsid w:val="006B496D"/>
    <w:rsid w:val="006B538C"/>
    <w:rsid w:val="006B55D5"/>
    <w:rsid w:val="006B5E3B"/>
    <w:rsid w:val="006B6BE7"/>
    <w:rsid w:val="006B6D03"/>
    <w:rsid w:val="006C20AA"/>
    <w:rsid w:val="006C21E0"/>
    <w:rsid w:val="006C26DF"/>
    <w:rsid w:val="006C27BD"/>
    <w:rsid w:val="006C2948"/>
    <w:rsid w:val="006C2B09"/>
    <w:rsid w:val="006C3994"/>
    <w:rsid w:val="006C3AD5"/>
    <w:rsid w:val="006C3FFD"/>
    <w:rsid w:val="006C4407"/>
    <w:rsid w:val="006C441D"/>
    <w:rsid w:val="006C593B"/>
    <w:rsid w:val="006C59CF"/>
    <w:rsid w:val="006C6A8E"/>
    <w:rsid w:val="006D0675"/>
    <w:rsid w:val="006D0850"/>
    <w:rsid w:val="006D16F6"/>
    <w:rsid w:val="006D1C9B"/>
    <w:rsid w:val="006D1E75"/>
    <w:rsid w:val="006D23B2"/>
    <w:rsid w:val="006D2D06"/>
    <w:rsid w:val="006D3A9E"/>
    <w:rsid w:val="006D4236"/>
    <w:rsid w:val="006D4286"/>
    <w:rsid w:val="006D4CD9"/>
    <w:rsid w:val="006D62D7"/>
    <w:rsid w:val="006D6A26"/>
    <w:rsid w:val="006D6B75"/>
    <w:rsid w:val="006D77BC"/>
    <w:rsid w:val="006E0328"/>
    <w:rsid w:val="006E048B"/>
    <w:rsid w:val="006E09D6"/>
    <w:rsid w:val="006E0FDC"/>
    <w:rsid w:val="006E14EE"/>
    <w:rsid w:val="006E1585"/>
    <w:rsid w:val="006E1935"/>
    <w:rsid w:val="006E1C1A"/>
    <w:rsid w:val="006E21E2"/>
    <w:rsid w:val="006E25AF"/>
    <w:rsid w:val="006E2F29"/>
    <w:rsid w:val="006E2F2E"/>
    <w:rsid w:val="006E2F3C"/>
    <w:rsid w:val="006E345B"/>
    <w:rsid w:val="006E3472"/>
    <w:rsid w:val="006E3BE4"/>
    <w:rsid w:val="006E4646"/>
    <w:rsid w:val="006E464D"/>
    <w:rsid w:val="006E4A87"/>
    <w:rsid w:val="006E5CE3"/>
    <w:rsid w:val="006E61F5"/>
    <w:rsid w:val="006E6619"/>
    <w:rsid w:val="006E6C62"/>
    <w:rsid w:val="006E6F11"/>
    <w:rsid w:val="006E74F4"/>
    <w:rsid w:val="006E7BEB"/>
    <w:rsid w:val="006F018E"/>
    <w:rsid w:val="006F0529"/>
    <w:rsid w:val="006F1D4B"/>
    <w:rsid w:val="006F1EDB"/>
    <w:rsid w:val="006F20C5"/>
    <w:rsid w:val="006F2C53"/>
    <w:rsid w:val="006F2EB4"/>
    <w:rsid w:val="006F33BB"/>
    <w:rsid w:val="006F3A46"/>
    <w:rsid w:val="006F3AF2"/>
    <w:rsid w:val="006F3C51"/>
    <w:rsid w:val="006F3F0C"/>
    <w:rsid w:val="006F411C"/>
    <w:rsid w:val="006F4C73"/>
    <w:rsid w:val="006F4E21"/>
    <w:rsid w:val="006F4E38"/>
    <w:rsid w:val="006F5BD5"/>
    <w:rsid w:val="006F5C6F"/>
    <w:rsid w:val="006F60A1"/>
    <w:rsid w:val="006F6284"/>
    <w:rsid w:val="006F676C"/>
    <w:rsid w:val="006F6FF5"/>
    <w:rsid w:val="007008AD"/>
    <w:rsid w:val="00701E5D"/>
    <w:rsid w:val="00702832"/>
    <w:rsid w:val="0070311C"/>
    <w:rsid w:val="00703443"/>
    <w:rsid w:val="0070380E"/>
    <w:rsid w:val="00703DC3"/>
    <w:rsid w:val="00703FA5"/>
    <w:rsid w:val="0070416B"/>
    <w:rsid w:val="00704DE7"/>
    <w:rsid w:val="00705BD7"/>
    <w:rsid w:val="0070606C"/>
    <w:rsid w:val="0070618D"/>
    <w:rsid w:val="007067B0"/>
    <w:rsid w:val="007072D7"/>
    <w:rsid w:val="00707AD6"/>
    <w:rsid w:val="00710776"/>
    <w:rsid w:val="007107B5"/>
    <w:rsid w:val="00710D1B"/>
    <w:rsid w:val="007111F7"/>
    <w:rsid w:val="00711702"/>
    <w:rsid w:val="0071193F"/>
    <w:rsid w:val="00711CD4"/>
    <w:rsid w:val="00712004"/>
    <w:rsid w:val="00712AA8"/>
    <w:rsid w:val="00712B41"/>
    <w:rsid w:val="00712BE5"/>
    <w:rsid w:val="00712C16"/>
    <w:rsid w:val="00712DFA"/>
    <w:rsid w:val="00712E52"/>
    <w:rsid w:val="0071373D"/>
    <w:rsid w:val="00713AAE"/>
    <w:rsid w:val="00713FBF"/>
    <w:rsid w:val="00714645"/>
    <w:rsid w:val="00714A59"/>
    <w:rsid w:val="00714A6D"/>
    <w:rsid w:val="00714AAD"/>
    <w:rsid w:val="007156AD"/>
    <w:rsid w:val="00715DFF"/>
    <w:rsid w:val="00716140"/>
    <w:rsid w:val="0071671B"/>
    <w:rsid w:val="007167DB"/>
    <w:rsid w:val="007170A8"/>
    <w:rsid w:val="0071738A"/>
    <w:rsid w:val="007176F4"/>
    <w:rsid w:val="00720795"/>
    <w:rsid w:val="00720C31"/>
    <w:rsid w:val="00721FB3"/>
    <w:rsid w:val="007225ED"/>
    <w:rsid w:val="00722D24"/>
    <w:rsid w:val="00722DAF"/>
    <w:rsid w:val="0072405D"/>
    <w:rsid w:val="0072577C"/>
    <w:rsid w:val="00726201"/>
    <w:rsid w:val="007268C8"/>
    <w:rsid w:val="007274EE"/>
    <w:rsid w:val="00727AE0"/>
    <w:rsid w:val="007315A2"/>
    <w:rsid w:val="0073292B"/>
    <w:rsid w:val="007330FB"/>
    <w:rsid w:val="00733362"/>
    <w:rsid w:val="00733432"/>
    <w:rsid w:val="00733C66"/>
    <w:rsid w:val="007344BA"/>
    <w:rsid w:val="00735766"/>
    <w:rsid w:val="00735A6B"/>
    <w:rsid w:val="00735EC9"/>
    <w:rsid w:val="007364FC"/>
    <w:rsid w:val="00736FA2"/>
    <w:rsid w:val="00737D9B"/>
    <w:rsid w:val="00737E69"/>
    <w:rsid w:val="00737FC3"/>
    <w:rsid w:val="00740203"/>
    <w:rsid w:val="0074097F"/>
    <w:rsid w:val="00740E73"/>
    <w:rsid w:val="007415CF"/>
    <w:rsid w:val="00742006"/>
    <w:rsid w:val="00742901"/>
    <w:rsid w:val="00742FC4"/>
    <w:rsid w:val="007430EA"/>
    <w:rsid w:val="00746095"/>
    <w:rsid w:val="00746F86"/>
    <w:rsid w:val="00747BF2"/>
    <w:rsid w:val="00747E7F"/>
    <w:rsid w:val="00747E9D"/>
    <w:rsid w:val="007508DA"/>
    <w:rsid w:val="00750A0F"/>
    <w:rsid w:val="00750EB1"/>
    <w:rsid w:val="007516F0"/>
    <w:rsid w:val="00751899"/>
    <w:rsid w:val="00751C81"/>
    <w:rsid w:val="0075239F"/>
    <w:rsid w:val="0075247F"/>
    <w:rsid w:val="007525C2"/>
    <w:rsid w:val="00752FDA"/>
    <w:rsid w:val="00753021"/>
    <w:rsid w:val="0075474C"/>
    <w:rsid w:val="0075549F"/>
    <w:rsid w:val="00755CD1"/>
    <w:rsid w:val="0075628B"/>
    <w:rsid w:val="007562E6"/>
    <w:rsid w:val="00756F2F"/>
    <w:rsid w:val="00757810"/>
    <w:rsid w:val="00757875"/>
    <w:rsid w:val="00757A1D"/>
    <w:rsid w:val="00757F9D"/>
    <w:rsid w:val="00760632"/>
    <w:rsid w:val="00760C2E"/>
    <w:rsid w:val="00760C48"/>
    <w:rsid w:val="007612C6"/>
    <w:rsid w:val="00761300"/>
    <w:rsid w:val="00761403"/>
    <w:rsid w:val="00761A6D"/>
    <w:rsid w:val="00761B57"/>
    <w:rsid w:val="00761B63"/>
    <w:rsid w:val="007620C1"/>
    <w:rsid w:val="0076217D"/>
    <w:rsid w:val="00762447"/>
    <w:rsid w:val="00762C55"/>
    <w:rsid w:val="00762E8E"/>
    <w:rsid w:val="00763EC0"/>
    <w:rsid w:val="00764C99"/>
    <w:rsid w:val="00765FEC"/>
    <w:rsid w:val="007661AE"/>
    <w:rsid w:val="007671C4"/>
    <w:rsid w:val="00767427"/>
    <w:rsid w:val="00770265"/>
    <w:rsid w:val="00770820"/>
    <w:rsid w:val="00770B2D"/>
    <w:rsid w:val="00770BA4"/>
    <w:rsid w:val="007717CE"/>
    <w:rsid w:val="00771CF2"/>
    <w:rsid w:val="00772376"/>
    <w:rsid w:val="0077250B"/>
    <w:rsid w:val="00772A66"/>
    <w:rsid w:val="00772B7B"/>
    <w:rsid w:val="00772BFA"/>
    <w:rsid w:val="0077327B"/>
    <w:rsid w:val="00773849"/>
    <w:rsid w:val="007738B9"/>
    <w:rsid w:val="007745E6"/>
    <w:rsid w:val="007747A5"/>
    <w:rsid w:val="00775050"/>
    <w:rsid w:val="007756FB"/>
    <w:rsid w:val="00775F43"/>
    <w:rsid w:val="007764DD"/>
    <w:rsid w:val="00776520"/>
    <w:rsid w:val="007809D2"/>
    <w:rsid w:val="007820D9"/>
    <w:rsid w:val="007832D1"/>
    <w:rsid w:val="00783338"/>
    <w:rsid w:val="00784248"/>
    <w:rsid w:val="0078437F"/>
    <w:rsid w:val="00784B37"/>
    <w:rsid w:val="00784BE6"/>
    <w:rsid w:val="007856A1"/>
    <w:rsid w:val="00785920"/>
    <w:rsid w:val="00785A25"/>
    <w:rsid w:val="00785E05"/>
    <w:rsid w:val="007861F8"/>
    <w:rsid w:val="00786D11"/>
    <w:rsid w:val="00787BB4"/>
    <w:rsid w:val="00787E38"/>
    <w:rsid w:val="007907B7"/>
    <w:rsid w:val="007914CF"/>
    <w:rsid w:val="00791A7A"/>
    <w:rsid w:val="00791D6F"/>
    <w:rsid w:val="007923E7"/>
    <w:rsid w:val="00792516"/>
    <w:rsid w:val="00792B4C"/>
    <w:rsid w:val="0079322F"/>
    <w:rsid w:val="0079357C"/>
    <w:rsid w:val="00793F58"/>
    <w:rsid w:val="007941DE"/>
    <w:rsid w:val="00794560"/>
    <w:rsid w:val="0079498B"/>
    <w:rsid w:val="00794BC3"/>
    <w:rsid w:val="00795180"/>
    <w:rsid w:val="00795830"/>
    <w:rsid w:val="007959FF"/>
    <w:rsid w:val="007974D7"/>
    <w:rsid w:val="007A04BA"/>
    <w:rsid w:val="007A1F25"/>
    <w:rsid w:val="007A1F47"/>
    <w:rsid w:val="007A2840"/>
    <w:rsid w:val="007A2A63"/>
    <w:rsid w:val="007A2EA6"/>
    <w:rsid w:val="007A3939"/>
    <w:rsid w:val="007A413A"/>
    <w:rsid w:val="007A4951"/>
    <w:rsid w:val="007A4A0E"/>
    <w:rsid w:val="007A50EC"/>
    <w:rsid w:val="007A5B86"/>
    <w:rsid w:val="007A6303"/>
    <w:rsid w:val="007A6AF1"/>
    <w:rsid w:val="007A70F6"/>
    <w:rsid w:val="007B02E3"/>
    <w:rsid w:val="007B2096"/>
    <w:rsid w:val="007B2248"/>
    <w:rsid w:val="007B351F"/>
    <w:rsid w:val="007B434F"/>
    <w:rsid w:val="007B5146"/>
    <w:rsid w:val="007B52E4"/>
    <w:rsid w:val="007B5C68"/>
    <w:rsid w:val="007B61C2"/>
    <w:rsid w:val="007B714B"/>
    <w:rsid w:val="007B76F2"/>
    <w:rsid w:val="007B770F"/>
    <w:rsid w:val="007B7951"/>
    <w:rsid w:val="007B7D73"/>
    <w:rsid w:val="007C0189"/>
    <w:rsid w:val="007C03D2"/>
    <w:rsid w:val="007C05E3"/>
    <w:rsid w:val="007C0DE0"/>
    <w:rsid w:val="007C0E5A"/>
    <w:rsid w:val="007C1BEC"/>
    <w:rsid w:val="007C1ECA"/>
    <w:rsid w:val="007C22B9"/>
    <w:rsid w:val="007C23B8"/>
    <w:rsid w:val="007C2441"/>
    <w:rsid w:val="007C291B"/>
    <w:rsid w:val="007C2B66"/>
    <w:rsid w:val="007C3025"/>
    <w:rsid w:val="007C3077"/>
    <w:rsid w:val="007C32FE"/>
    <w:rsid w:val="007C350C"/>
    <w:rsid w:val="007C390A"/>
    <w:rsid w:val="007C3C02"/>
    <w:rsid w:val="007C472E"/>
    <w:rsid w:val="007C4A99"/>
    <w:rsid w:val="007C5ADA"/>
    <w:rsid w:val="007C5BB6"/>
    <w:rsid w:val="007C5C12"/>
    <w:rsid w:val="007C5D09"/>
    <w:rsid w:val="007C66AA"/>
    <w:rsid w:val="007C735F"/>
    <w:rsid w:val="007C7488"/>
    <w:rsid w:val="007C7605"/>
    <w:rsid w:val="007C79EE"/>
    <w:rsid w:val="007C7E17"/>
    <w:rsid w:val="007D133D"/>
    <w:rsid w:val="007D137A"/>
    <w:rsid w:val="007D1457"/>
    <w:rsid w:val="007D1573"/>
    <w:rsid w:val="007D1F68"/>
    <w:rsid w:val="007D291A"/>
    <w:rsid w:val="007D2AE7"/>
    <w:rsid w:val="007D2C22"/>
    <w:rsid w:val="007D3593"/>
    <w:rsid w:val="007D4183"/>
    <w:rsid w:val="007D4C03"/>
    <w:rsid w:val="007D6B62"/>
    <w:rsid w:val="007D6C4E"/>
    <w:rsid w:val="007D6F75"/>
    <w:rsid w:val="007D6F9E"/>
    <w:rsid w:val="007D7975"/>
    <w:rsid w:val="007D7C75"/>
    <w:rsid w:val="007D7F8A"/>
    <w:rsid w:val="007E15A8"/>
    <w:rsid w:val="007E1AC7"/>
    <w:rsid w:val="007E2A5C"/>
    <w:rsid w:val="007E2CAC"/>
    <w:rsid w:val="007E2DFB"/>
    <w:rsid w:val="007E34CE"/>
    <w:rsid w:val="007E3752"/>
    <w:rsid w:val="007E3906"/>
    <w:rsid w:val="007E3948"/>
    <w:rsid w:val="007E3C5B"/>
    <w:rsid w:val="007E3FAC"/>
    <w:rsid w:val="007E431A"/>
    <w:rsid w:val="007E4709"/>
    <w:rsid w:val="007E4E00"/>
    <w:rsid w:val="007E512F"/>
    <w:rsid w:val="007E5661"/>
    <w:rsid w:val="007E56A2"/>
    <w:rsid w:val="007E5D67"/>
    <w:rsid w:val="007E64B4"/>
    <w:rsid w:val="007E69F0"/>
    <w:rsid w:val="007E6B96"/>
    <w:rsid w:val="007E70F9"/>
    <w:rsid w:val="007E7377"/>
    <w:rsid w:val="007F0FD0"/>
    <w:rsid w:val="007F1299"/>
    <w:rsid w:val="007F1610"/>
    <w:rsid w:val="007F1862"/>
    <w:rsid w:val="007F1D8E"/>
    <w:rsid w:val="007F1F46"/>
    <w:rsid w:val="007F20D9"/>
    <w:rsid w:val="007F2ACF"/>
    <w:rsid w:val="007F3AF1"/>
    <w:rsid w:val="007F3E3A"/>
    <w:rsid w:val="007F4206"/>
    <w:rsid w:val="007F4656"/>
    <w:rsid w:val="007F4745"/>
    <w:rsid w:val="007F4BD7"/>
    <w:rsid w:val="007F4EB2"/>
    <w:rsid w:val="007F5622"/>
    <w:rsid w:val="007F568C"/>
    <w:rsid w:val="007F6138"/>
    <w:rsid w:val="007F6353"/>
    <w:rsid w:val="007F6696"/>
    <w:rsid w:val="007F683D"/>
    <w:rsid w:val="007F69CD"/>
    <w:rsid w:val="007F7140"/>
    <w:rsid w:val="007F7258"/>
    <w:rsid w:val="007F747B"/>
    <w:rsid w:val="007F7626"/>
    <w:rsid w:val="007F7980"/>
    <w:rsid w:val="007F7A8A"/>
    <w:rsid w:val="007F7B12"/>
    <w:rsid w:val="008009E5"/>
    <w:rsid w:val="008013C9"/>
    <w:rsid w:val="00801A5D"/>
    <w:rsid w:val="00802BBD"/>
    <w:rsid w:val="00802DF0"/>
    <w:rsid w:val="00803A45"/>
    <w:rsid w:val="00804227"/>
    <w:rsid w:val="00804292"/>
    <w:rsid w:val="008042E4"/>
    <w:rsid w:val="0080448B"/>
    <w:rsid w:val="00804605"/>
    <w:rsid w:val="00804AD1"/>
    <w:rsid w:val="00804F90"/>
    <w:rsid w:val="00805745"/>
    <w:rsid w:val="00805876"/>
    <w:rsid w:val="00805EE1"/>
    <w:rsid w:val="00806A99"/>
    <w:rsid w:val="0081072D"/>
    <w:rsid w:val="008108A6"/>
    <w:rsid w:val="00811178"/>
    <w:rsid w:val="00811A90"/>
    <w:rsid w:val="00811A92"/>
    <w:rsid w:val="008128E2"/>
    <w:rsid w:val="00812E64"/>
    <w:rsid w:val="00814209"/>
    <w:rsid w:val="0081436B"/>
    <w:rsid w:val="0081565F"/>
    <w:rsid w:val="0081578D"/>
    <w:rsid w:val="00815ADA"/>
    <w:rsid w:val="008164FE"/>
    <w:rsid w:val="00816BA2"/>
    <w:rsid w:val="00817065"/>
    <w:rsid w:val="0081763F"/>
    <w:rsid w:val="0081793C"/>
    <w:rsid w:val="00817C6D"/>
    <w:rsid w:val="00820040"/>
    <w:rsid w:val="00821328"/>
    <w:rsid w:val="00821CB0"/>
    <w:rsid w:val="00821E5D"/>
    <w:rsid w:val="00822609"/>
    <w:rsid w:val="0082279D"/>
    <w:rsid w:val="008227EA"/>
    <w:rsid w:val="00822C07"/>
    <w:rsid w:val="00823DAB"/>
    <w:rsid w:val="00824136"/>
    <w:rsid w:val="0082483C"/>
    <w:rsid w:val="008250E1"/>
    <w:rsid w:val="00825379"/>
    <w:rsid w:val="00826418"/>
    <w:rsid w:val="008268D8"/>
    <w:rsid w:val="00827022"/>
    <w:rsid w:val="0082712A"/>
    <w:rsid w:val="0082778D"/>
    <w:rsid w:val="00827F8F"/>
    <w:rsid w:val="0083021C"/>
    <w:rsid w:val="008306E4"/>
    <w:rsid w:val="0083143B"/>
    <w:rsid w:val="008316CB"/>
    <w:rsid w:val="0083177B"/>
    <w:rsid w:val="008334A9"/>
    <w:rsid w:val="008334D2"/>
    <w:rsid w:val="00834051"/>
    <w:rsid w:val="0083453C"/>
    <w:rsid w:val="00834FE3"/>
    <w:rsid w:val="008353BE"/>
    <w:rsid w:val="00835806"/>
    <w:rsid w:val="00835980"/>
    <w:rsid w:val="00836D9A"/>
    <w:rsid w:val="008376B5"/>
    <w:rsid w:val="0084002C"/>
    <w:rsid w:val="008414C0"/>
    <w:rsid w:val="008416B6"/>
    <w:rsid w:val="0084192D"/>
    <w:rsid w:val="00842017"/>
    <w:rsid w:val="0084213F"/>
    <w:rsid w:val="008421E5"/>
    <w:rsid w:val="008423FF"/>
    <w:rsid w:val="0084287C"/>
    <w:rsid w:val="00842D65"/>
    <w:rsid w:val="00843523"/>
    <w:rsid w:val="0084352A"/>
    <w:rsid w:val="008435A7"/>
    <w:rsid w:val="008444BE"/>
    <w:rsid w:val="00844514"/>
    <w:rsid w:val="0084458E"/>
    <w:rsid w:val="008447E5"/>
    <w:rsid w:val="008453AC"/>
    <w:rsid w:val="0084547B"/>
    <w:rsid w:val="0084689C"/>
    <w:rsid w:val="008468B6"/>
    <w:rsid w:val="0084760E"/>
    <w:rsid w:val="00850B43"/>
    <w:rsid w:val="00850DC1"/>
    <w:rsid w:val="00850E87"/>
    <w:rsid w:val="00851777"/>
    <w:rsid w:val="008519A5"/>
    <w:rsid w:val="00852066"/>
    <w:rsid w:val="0085226F"/>
    <w:rsid w:val="00852439"/>
    <w:rsid w:val="008526AC"/>
    <w:rsid w:val="008530B9"/>
    <w:rsid w:val="00854813"/>
    <w:rsid w:val="00854BCF"/>
    <w:rsid w:val="00855251"/>
    <w:rsid w:val="00855A4B"/>
    <w:rsid w:val="00855B80"/>
    <w:rsid w:val="00855C82"/>
    <w:rsid w:val="008560A0"/>
    <w:rsid w:val="0085672C"/>
    <w:rsid w:val="00856800"/>
    <w:rsid w:val="00857FFE"/>
    <w:rsid w:val="008608C5"/>
    <w:rsid w:val="00860A31"/>
    <w:rsid w:val="00860F7C"/>
    <w:rsid w:val="008611CE"/>
    <w:rsid w:val="0086132E"/>
    <w:rsid w:val="00862241"/>
    <w:rsid w:val="00862A4E"/>
    <w:rsid w:val="00862B36"/>
    <w:rsid w:val="00862C58"/>
    <w:rsid w:val="008630C0"/>
    <w:rsid w:val="008631E4"/>
    <w:rsid w:val="0086340F"/>
    <w:rsid w:val="0086399B"/>
    <w:rsid w:val="00863A47"/>
    <w:rsid w:val="008647B9"/>
    <w:rsid w:val="008647D3"/>
    <w:rsid w:val="00864C7C"/>
    <w:rsid w:val="00865048"/>
    <w:rsid w:val="00865476"/>
    <w:rsid w:val="00865498"/>
    <w:rsid w:val="00867999"/>
    <w:rsid w:val="00867E45"/>
    <w:rsid w:val="00867F76"/>
    <w:rsid w:val="008703D5"/>
    <w:rsid w:val="00870DF2"/>
    <w:rsid w:val="0087116B"/>
    <w:rsid w:val="0087254A"/>
    <w:rsid w:val="0087284C"/>
    <w:rsid w:val="00873482"/>
    <w:rsid w:val="00874466"/>
    <w:rsid w:val="008745B1"/>
    <w:rsid w:val="00874B8F"/>
    <w:rsid w:val="0087551F"/>
    <w:rsid w:val="00875ED1"/>
    <w:rsid w:val="00876321"/>
    <w:rsid w:val="008771A5"/>
    <w:rsid w:val="008800F7"/>
    <w:rsid w:val="0088017E"/>
    <w:rsid w:val="0088047E"/>
    <w:rsid w:val="00880A0B"/>
    <w:rsid w:val="0088161B"/>
    <w:rsid w:val="00881929"/>
    <w:rsid w:val="00881DE9"/>
    <w:rsid w:val="00882049"/>
    <w:rsid w:val="00882827"/>
    <w:rsid w:val="0088349C"/>
    <w:rsid w:val="00883C20"/>
    <w:rsid w:val="00884253"/>
    <w:rsid w:val="008845EE"/>
    <w:rsid w:val="0088582A"/>
    <w:rsid w:val="00885E02"/>
    <w:rsid w:val="00886008"/>
    <w:rsid w:val="00886601"/>
    <w:rsid w:val="0088733A"/>
    <w:rsid w:val="00887AEB"/>
    <w:rsid w:val="008902A6"/>
    <w:rsid w:val="00890904"/>
    <w:rsid w:val="008912B4"/>
    <w:rsid w:val="00891789"/>
    <w:rsid w:val="00891DFC"/>
    <w:rsid w:val="00892476"/>
    <w:rsid w:val="008924BE"/>
    <w:rsid w:val="008924CE"/>
    <w:rsid w:val="008931AB"/>
    <w:rsid w:val="00893923"/>
    <w:rsid w:val="00893DF5"/>
    <w:rsid w:val="00894075"/>
    <w:rsid w:val="0089430B"/>
    <w:rsid w:val="008945EF"/>
    <w:rsid w:val="00894EFC"/>
    <w:rsid w:val="008951EA"/>
    <w:rsid w:val="00895B4E"/>
    <w:rsid w:val="00895C2D"/>
    <w:rsid w:val="00896883"/>
    <w:rsid w:val="00896CF3"/>
    <w:rsid w:val="00896E0C"/>
    <w:rsid w:val="00897D32"/>
    <w:rsid w:val="008A1CE2"/>
    <w:rsid w:val="008A2014"/>
    <w:rsid w:val="008A2065"/>
    <w:rsid w:val="008A2154"/>
    <w:rsid w:val="008A26DD"/>
    <w:rsid w:val="008A2CD1"/>
    <w:rsid w:val="008A31FB"/>
    <w:rsid w:val="008A3EAF"/>
    <w:rsid w:val="008A40A0"/>
    <w:rsid w:val="008A422A"/>
    <w:rsid w:val="008A489B"/>
    <w:rsid w:val="008A4CDB"/>
    <w:rsid w:val="008A69DB"/>
    <w:rsid w:val="008A760B"/>
    <w:rsid w:val="008A7A00"/>
    <w:rsid w:val="008B08E7"/>
    <w:rsid w:val="008B0A14"/>
    <w:rsid w:val="008B0D96"/>
    <w:rsid w:val="008B255B"/>
    <w:rsid w:val="008B25EA"/>
    <w:rsid w:val="008B2713"/>
    <w:rsid w:val="008B4908"/>
    <w:rsid w:val="008B5976"/>
    <w:rsid w:val="008B59FC"/>
    <w:rsid w:val="008B5F4F"/>
    <w:rsid w:val="008B672F"/>
    <w:rsid w:val="008B67EC"/>
    <w:rsid w:val="008B6F2C"/>
    <w:rsid w:val="008B6F5E"/>
    <w:rsid w:val="008B7BDD"/>
    <w:rsid w:val="008C1042"/>
    <w:rsid w:val="008C111B"/>
    <w:rsid w:val="008C1276"/>
    <w:rsid w:val="008C13BA"/>
    <w:rsid w:val="008C18C7"/>
    <w:rsid w:val="008C266A"/>
    <w:rsid w:val="008C2A73"/>
    <w:rsid w:val="008C3E81"/>
    <w:rsid w:val="008C3F29"/>
    <w:rsid w:val="008C59A0"/>
    <w:rsid w:val="008C636A"/>
    <w:rsid w:val="008C64FC"/>
    <w:rsid w:val="008C7353"/>
    <w:rsid w:val="008C7385"/>
    <w:rsid w:val="008C747A"/>
    <w:rsid w:val="008C78EB"/>
    <w:rsid w:val="008D0A8C"/>
    <w:rsid w:val="008D0E9A"/>
    <w:rsid w:val="008D26E1"/>
    <w:rsid w:val="008D2B14"/>
    <w:rsid w:val="008D2CC8"/>
    <w:rsid w:val="008D3823"/>
    <w:rsid w:val="008D3A74"/>
    <w:rsid w:val="008D43B6"/>
    <w:rsid w:val="008D4A92"/>
    <w:rsid w:val="008D571C"/>
    <w:rsid w:val="008D5B95"/>
    <w:rsid w:val="008D5D76"/>
    <w:rsid w:val="008D5DB0"/>
    <w:rsid w:val="008D66B5"/>
    <w:rsid w:val="008D6942"/>
    <w:rsid w:val="008D6EB0"/>
    <w:rsid w:val="008D77CA"/>
    <w:rsid w:val="008E08DF"/>
    <w:rsid w:val="008E0939"/>
    <w:rsid w:val="008E102C"/>
    <w:rsid w:val="008E14A4"/>
    <w:rsid w:val="008E191E"/>
    <w:rsid w:val="008E1961"/>
    <w:rsid w:val="008E1A55"/>
    <w:rsid w:val="008E1D1A"/>
    <w:rsid w:val="008E1F11"/>
    <w:rsid w:val="008E2AE7"/>
    <w:rsid w:val="008E2E05"/>
    <w:rsid w:val="008E37FD"/>
    <w:rsid w:val="008E40FB"/>
    <w:rsid w:val="008E4239"/>
    <w:rsid w:val="008E4A38"/>
    <w:rsid w:val="008E4E26"/>
    <w:rsid w:val="008E6626"/>
    <w:rsid w:val="008F117C"/>
    <w:rsid w:val="008F16A3"/>
    <w:rsid w:val="008F19A0"/>
    <w:rsid w:val="008F19F6"/>
    <w:rsid w:val="008F1AB7"/>
    <w:rsid w:val="008F1B29"/>
    <w:rsid w:val="008F1D1E"/>
    <w:rsid w:val="008F214C"/>
    <w:rsid w:val="008F2491"/>
    <w:rsid w:val="008F4201"/>
    <w:rsid w:val="008F6597"/>
    <w:rsid w:val="008F7DD1"/>
    <w:rsid w:val="008F7EC0"/>
    <w:rsid w:val="009006A9"/>
    <w:rsid w:val="00900908"/>
    <w:rsid w:val="00900A8E"/>
    <w:rsid w:val="00900AA6"/>
    <w:rsid w:val="00900AC1"/>
    <w:rsid w:val="00900F55"/>
    <w:rsid w:val="00901330"/>
    <w:rsid w:val="00901DAD"/>
    <w:rsid w:val="0090257B"/>
    <w:rsid w:val="00902929"/>
    <w:rsid w:val="00903118"/>
    <w:rsid w:val="00904109"/>
    <w:rsid w:val="00904503"/>
    <w:rsid w:val="0090532C"/>
    <w:rsid w:val="009053ED"/>
    <w:rsid w:val="0090554D"/>
    <w:rsid w:val="00905BB3"/>
    <w:rsid w:val="009064BE"/>
    <w:rsid w:val="00906F3C"/>
    <w:rsid w:val="00910BFB"/>
    <w:rsid w:val="00910CEE"/>
    <w:rsid w:val="00910FFC"/>
    <w:rsid w:val="00911B90"/>
    <w:rsid w:val="00912620"/>
    <w:rsid w:val="00912806"/>
    <w:rsid w:val="00912CAE"/>
    <w:rsid w:val="00913917"/>
    <w:rsid w:val="0091509E"/>
    <w:rsid w:val="0091563C"/>
    <w:rsid w:val="0091566F"/>
    <w:rsid w:val="0091570F"/>
    <w:rsid w:val="00915BBC"/>
    <w:rsid w:val="00915E20"/>
    <w:rsid w:val="0091624E"/>
    <w:rsid w:val="00916F74"/>
    <w:rsid w:val="00916F96"/>
    <w:rsid w:val="009202EC"/>
    <w:rsid w:val="00920581"/>
    <w:rsid w:val="009208AE"/>
    <w:rsid w:val="00920CA4"/>
    <w:rsid w:val="00920D21"/>
    <w:rsid w:val="00920EFE"/>
    <w:rsid w:val="00921125"/>
    <w:rsid w:val="00921FAF"/>
    <w:rsid w:val="0092200A"/>
    <w:rsid w:val="0092222A"/>
    <w:rsid w:val="00922724"/>
    <w:rsid w:val="009227C8"/>
    <w:rsid w:val="009227D0"/>
    <w:rsid w:val="009232AF"/>
    <w:rsid w:val="009239B5"/>
    <w:rsid w:val="00923BB4"/>
    <w:rsid w:val="00924560"/>
    <w:rsid w:val="0092467D"/>
    <w:rsid w:val="00925876"/>
    <w:rsid w:val="009259F4"/>
    <w:rsid w:val="00925DD1"/>
    <w:rsid w:val="00926A86"/>
    <w:rsid w:val="00927648"/>
    <w:rsid w:val="00927BAB"/>
    <w:rsid w:val="00930047"/>
    <w:rsid w:val="00930054"/>
    <w:rsid w:val="009304B2"/>
    <w:rsid w:val="00930959"/>
    <w:rsid w:val="00930F2F"/>
    <w:rsid w:val="00931064"/>
    <w:rsid w:val="009316F7"/>
    <w:rsid w:val="009328D0"/>
    <w:rsid w:val="00932C6C"/>
    <w:rsid w:val="00932E29"/>
    <w:rsid w:val="0093363F"/>
    <w:rsid w:val="00934010"/>
    <w:rsid w:val="00934087"/>
    <w:rsid w:val="009345E6"/>
    <w:rsid w:val="00934EF6"/>
    <w:rsid w:val="009359FD"/>
    <w:rsid w:val="00935BD4"/>
    <w:rsid w:val="00936888"/>
    <w:rsid w:val="009374E8"/>
    <w:rsid w:val="00937583"/>
    <w:rsid w:val="00937B13"/>
    <w:rsid w:val="00940168"/>
    <w:rsid w:val="009401F0"/>
    <w:rsid w:val="009403CC"/>
    <w:rsid w:val="009409B6"/>
    <w:rsid w:val="00941CC7"/>
    <w:rsid w:val="00942ACB"/>
    <w:rsid w:val="00942C56"/>
    <w:rsid w:val="00943660"/>
    <w:rsid w:val="00943922"/>
    <w:rsid w:val="00943E13"/>
    <w:rsid w:val="00943F07"/>
    <w:rsid w:val="00943F0D"/>
    <w:rsid w:val="00944A4F"/>
    <w:rsid w:val="0094649E"/>
    <w:rsid w:val="00946575"/>
    <w:rsid w:val="00946859"/>
    <w:rsid w:val="009506B0"/>
    <w:rsid w:val="00950B12"/>
    <w:rsid w:val="00950B45"/>
    <w:rsid w:val="0095126D"/>
    <w:rsid w:val="009524AE"/>
    <w:rsid w:val="00952B1D"/>
    <w:rsid w:val="00952FFB"/>
    <w:rsid w:val="009539E7"/>
    <w:rsid w:val="00953D85"/>
    <w:rsid w:val="00954FDF"/>
    <w:rsid w:val="0095521A"/>
    <w:rsid w:val="00955595"/>
    <w:rsid w:val="00955B21"/>
    <w:rsid w:val="00955F16"/>
    <w:rsid w:val="009566C9"/>
    <w:rsid w:val="00956B5F"/>
    <w:rsid w:val="00956CE2"/>
    <w:rsid w:val="00960CF1"/>
    <w:rsid w:val="00960D51"/>
    <w:rsid w:val="00960FBE"/>
    <w:rsid w:val="0096104D"/>
    <w:rsid w:val="009612D6"/>
    <w:rsid w:val="009613AE"/>
    <w:rsid w:val="00961829"/>
    <w:rsid w:val="00962505"/>
    <w:rsid w:val="00962BF1"/>
    <w:rsid w:val="00963321"/>
    <w:rsid w:val="00963723"/>
    <w:rsid w:val="00963C25"/>
    <w:rsid w:val="00963EA3"/>
    <w:rsid w:val="00965AB8"/>
    <w:rsid w:val="00965FDC"/>
    <w:rsid w:val="009663EB"/>
    <w:rsid w:val="00966B57"/>
    <w:rsid w:val="00966DC8"/>
    <w:rsid w:val="00967125"/>
    <w:rsid w:val="009677EC"/>
    <w:rsid w:val="00970287"/>
    <w:rsid w:val="00971165"/>
    <w:rsid w:val="009711BC"/>
    <w:rsid w:val="009711EE"/>
    <w:rsid w:val="00971707"/>
    <w:rsid w:val="00971832"/>
    <w:rsid w:val="009721EF"/>
    <w:rsid w:val="00972B2D"/>
    <w:rsid w:val="00972C86"/>
    <w:rsid w:val="0097345E"/>
    <w:rsid w:val="00973493"/>
    <w:rsid w:val="00973569"/>
    <w:rsid w:val="00974CE0"/>
    <w:rsid w:val="00974F9F"/>
    <w:rsid w:val="00975660"/>
    <w:rsid w:val="00976444"/>
    <w:rsid w:val="00976807"/>
    <w:rsid w:val="009769A2"/>
    <w:rsid w:val="00977D47"/>
    <w:rsid w:val="00980422"/>
    <w:rsid w:val="00980A72"/>
    <w:rsid w:val="00980B10"/>
    <w:rsid w:val="00980D5C"/>
    <w:rsid w:val="00980E4E"/>
    <w:rsid w:val="00981634"/>
    <w:rsid w:val="00982F1C"/>
    <w:rsid w:val="00983851"/>
    <w:rsid w:val="0098426B"/>
    <w:rsid w:val="00984A0D"/>
    <w:rsid w:val="00984DE9"/>
    <w:rsid w:val="00985282"/>
    <w:rsid w:val="0098565B"/>
    <w:rsid w:val="00985A1E"/>
    <w:rsid w:val="00985B1A"/>
    <w:rsid w:val="00986397"/>
    <w:rsid w:val="0098654B"/>
    <w:rsid w:val="00987BED"/>
    <w:rsid w:val="00990661"/>
    <w:rsid w:val="00991705"/>
    <w:rsid w:val="009917A3"/>
    <w:rsid w:val="00991E1C"/>
    <w:rsid w:val="00991E5A"/>
    <w:rsid w:val="009929C6"/>
    <w:rsid w:val="0099346C"/>
    <w:rsid w:val="00994012"/>
    <w:rsid w:val="00994671"/>
    <w:rsid w:val="00994750"/>
    <w:rsid w:val="00994A34"/>
    <w:rsid w:val="00995D73"/>
    <w:rsid w:val="00996EA5"/>
    <w:rsid w:val="0099742B"/>
    <w:rsid w:val="009975C0"/>
    <w:rsid w:val="00997D7F"/>
    <w:rsid w:val="00997EC1"/>
    <w:rsid w:val="00997FD1"/>
    <w:rsid w:val="009A0A80"/>
    <w:rsid w:val="009A0C71"/>
    <w:rsid w:val="009A13AB"/>
    <w:rsid w:val="009A15E1"/>
    <w:rsid w:val="009A176B"/>
    <w:rsid w:val="009A1AD8"/>
    <w:rsid w:val="009A1D3B"/>
    <w:rsid w:val="009A1E5D"/>
    <w:rsid w:val="009A1EFC"/>
    <w:rsid w:val="009A4C31"/>
    <w:rsid w:val="009A4E38"/>
    <w:rsid w:val="009A514A"/>
    <w:rsid w:val="009A52E3"/>
    <w:rsid w:val="009A5DAE"/>
    <w:rsid w:val="009A5E09"/>
    <w:rsid w:val="009A6A29"/>
    <w:rsid w:val="009A6CAD"/>
    <w:rsid w:val="009A7FC6"/>
    <w:rsid w:val="009B0631"/>
    <w:rsid w:val="009B0684"/>
    <w:rsid w:val="009B0971"/>
    <w:rsid w:val="009B131F"/>
    <w:rsid w:val="009B150A"/>
    <w:rsid w:val="009B33B5"/>
    <w:rsid w:val="009B35D0"/>
    <w:rsid w:val="009B55C8"/>
    <w:rsid w:val="009B68E9"/>
    <w:rsid w:val="009B6C3D"/>
    <w:rsid w:val="009B7C08"/>
    <w:rsid w:val="009C0B5B"/>
    <w:rsid w:val="009C1D66"/>
    <w:rsid w:val="009C36AD"/>
    <w:rsid w:val="009C388B"/>
    <w:rsid w:val="009C3B3E"/>
    <w:rsid w:val="009C40A3"/>
    <w:rsid w:val="009C4F41"/>
    <w:rsid w:val="009C4FF0"/>
    <w:rsid w:val="009C50AE"/>
    <w:rsid w:val="009C5204"/>
    <w:rsid w:val="009C607E"/>
    <w:rsid w:val="009D0622"/>
    <w:rsid w:val="009D08E3"/>
    <w:rsid w:val="009D128A"/>
    <w:rsid w:val="009D1F43"/>
    <w:rsid w:val="009D284C"/>
    <w:rsid w:val="009D29B1"/>
    <w:rsid w:val="009D3073"/>
    <w:rsid w:val="009D3D01"/>
    <w:rsid w:val="009D55AE"/>
    <w:rsid w:val="009D55E8"/>
    <w:rsid w:val="009D5644"/>
    <w:rsid w:val="009D5E1E"/>
    <w:rsid w:val="009D673E"/>
    <w:rsid w:val="009D6B8C"/>
    <w:rsid w:val="009D6BED"/>
    <w:rsid w:val="009D71ED"/>
    <w:rsid w:val="009D7581"/>
    <w:rsid w:val="009D774E"/>
    <w:rsid w:val="009D7DD2"/>
    <w:rsid w:val="009D7E23"/>
    <w:rsid w:val="009D7E60"/>
    <w:rsid w:val="009E027B"/>
    <w:rsid w:val="009E0737"/>
    <w:rsid w:val="009E0F91"/>
    <w:rsid w:val="009E10CD"/>
    <w:rsid w:val="009E1E38"/>
    <w:rsid w:val="009E2944"/>
    <w:rsid w:val="009E2C55"/>
    <w:rsid w:val="009E3A78"/>
    <w:rsid w:val="009E581F"/>
    <w:rsid w:val="009E5AC9"/>
    <w:rsid w:val="009E69F0"/>
    <w:rsid w:val="009E6CDF"/>
    <w:rsid w:val="009E6E15"/>
    <w:rsid w:val="009E6E2C"/>
    <w:rsid w:val="009F1349"/>
    <w:rsid w:val="009F16DB"/>
    <w:rsid w:val="009F1D2B"/>
    <w:rsid w:val="009F1ED4"/>
    <w:rsid w:val="009F21E7"/>
    <w:rsid w:val="009F2694"/>
    <w:rsid w:val="009F2A3B"/>
    <w:rsid w:val="009F3652"/>
    <w:rsid w:val="009F3D1F"/>
    <w:rsid w:val="009F495A"/>
    <w:rsid w:val="009F607E"/>
    <w:rsid w:val="009F7230"/>
    <w:rsid w:val="009F7236"/>
    <w:rsid w:val="009F74A7"/>
    <w:rsid w:val="009F799C"/>
    <w:rsid w:val="009F7EB1"/>
    <w:rsid w:val="009F7FC6"/>
    <w:rsid w:val="009F7FF8"/>
    <w:rsid w:val="00A00CEA"/>
    <w:rsid w:val="00A01705"/>
    <w:rsid w:val="00A01821"/>
    <w:rsid w:val="00A01C36"/>
    <w:rsid w:val="00A02BD5"/>
    <w:rsid w:val="00A03A69"/>
    <w:rsid w:val="00A03C61"/>
    <w:rsid w:val="00A04166"/>
    <w:rsid w:val="00A04256"/>
    <w:rsid w:val="00A0442C"/>
    <w:rsid w:val="00A044E1"/>
    <w:rsid w:val="00A04E90"/>
    <w:rsid w:val="00A05602"/>
    <w:rsid w:val="00A05AD8"/>
    <w:rsid w:val="00A05DAB"/>
    <w:rsid w:val="00A0675A"/>
    <w:rsid w:val="00A06C8B"/>
    <w:rsid w:val="00A07470"/>
    <w:rsid w:val="00A07B10"/>
    <w:rsid w:val="00A1118B"/>
    <w:rsid w:val="00A123DA"/>
    <w:rsid w:val="00A13952"/>
    <w:rsid w:val="00A1400D"/>
    <w:rsid w:val="00A1481E"/>
    <w:rsid w:val="00A15DBD"/>
    <w:rsid w:val="00A16E35"/>
    <w:rsid w:val="00A17FBD"/>
    <w:rsid w:val="00A200C9"/>
    <w:rsid w:val="00A2171D"/>
    <w:rsid w:val="00A2190C"/>
    <w:rsid w:val="00A21AD5"/>
    <w:rsid w:val="00A22874"/>
    <w:rsid w:val="00A234CA"/>
    <w:rsid w:val="00A23993"/>
    <w:rsid w:val="00A24230"/>
    <w:rsid w:val="00A25481"/>
    <w:rsid w:val="00A2590A"/>
    <w:rsid w:val="00A25FF4"/>
    <w:rsid w:val="00A263D0"/>
    <w:rsid w:val="00A26989"/>
    <w:rsid w:val="00A26C4A"/>
    <w:rsid w:val="00A270CB"/>
    <w:rsid w:val="00A271D1"/>
    <w:rsid w:val="00A32F2A"/>
    <w:rsid w:val="00A3357B"/>
    <w:rsid w:val="00A33C25"/>
    <w:rsid w:val="00A34CE7"/>
    <w:rsid w:val="00A34F21"/>
    <w:rsid w:val="00A356F2"/>
    <w:rsid w:val="00A3582B"/>
    <w:rsid w:val="00A3587A"/>
    <w:rsid w:val="00A35E41"/>
    <w:rsid w:val="00A3675D"/>
    <w:rsid w:val="00A37019"/>
    <w:rsid w:val="00A37718"/>
    <w:rsid w:val="00A37AC5"/>
    <w:rsid w:val="00A41208"/>
    <w:rsid w:val="00A414F6"/>
    <w:rsid w:val="00A41539"/>
    <w:rsid w:val="00A41DA1"/>
    <w:rsid w:val="00A42177"/>
    <w:rsid w:val="00A434AF"/>
    <w:rsid w:val="00A44781"/>
    <w:rsid w:val="00A44BC5"/>
    <w:rsid w:val="00A44F6A"/>
    <w:rsid w:val="00A45181"/>
    <w:rsid w:val="00A46118"/>
    <w:rsid w:val="00A46407"/>
    <w:rsid w:val="00A46A33"/>
    <w:rsid w:val="00A50149"/>
    <w:rsid w:val="00A502C7"/>
    <w:rsid w:val="00A50488"/>
    <w:rsid w:val="00A51762"/>
    <w:rsid w:val="00A520F2"/>
    <w:rsid w:val="00A5213B"/>
    <w:rsid w:val="00A52C2C"/>
    <w:rsid w:val="00A535AE"/>
    <w:rsid w:val="00A5363C"/>
    <w:rsid w:val="00A543D6"/>
    <w:rsid w:val="00A55249"/>
    <w:rsid w:val="00A5524B"/>
    <w:rsid w:val="00A55400"/>
    <w:rsid w:val="00A55A8E"/>
    <w:rsid w:val="00A55B42"/>
    <w:rsid w:val="00A55D84"/>
    <w:rsid w:val="00A56908"/>
    <w:rsid w:val="00A56A3A"/>
    <w:rsid w:val="00A56CC9"/>
    <w:rsid w:val="00A56E6D"/>
    <w:rsid w:val="00A57240"/>
    <w:rsid w:val="00A5747A"/>
    <w:rsid w:val="00A5756B"/>
    <w:rsid w:val="00A57D6E"/>
    <w:rsid w:val="00A57F99"/>
    <w:rsid w:val="00A60181"/>
    <w:rsid w:val="00A60640"/>
    <w:rsid w:val="00A60965"/>
    <w:rsid w:val="00A6164A"/>
    <w:rsid w:val="00A61EC6"/>
    <w:rsid w:val="00A63A6C"/>
    <w:rsid w:val="00A64713"/>
    <w:rsid w:val="00A64B25"/>
    <w:rsid w:val="00A6559F"/>
    <w:rsid w:val="00A65D54"/>
    <w:rsid w:val="00A66326"/>
    <w:rsid w:val="00A66407"/>
    <w:rsid w:val="00A669D9"/>
    <w:rsid w:val="00A674BE"/>
    <w:rsid w:val="00A67F23"/>
    <w:rsid w:val="00A705D6"/>
    <w:rsid w:val="00A70683"/>
    <w:rsid w:val="00A71A64"/>
    <w:rsid w:val="00A71AE0"/>
    <w:rsid w:val="00A71BCE"/>
    <w:rsid w:val="00A72F87"/>
    <w:rsid w:val="00A73E6F"/>
    <w:rsid w:val="00A7538B"/>
    <w:rsid w:val="00A7542F"/>
    <w:rsid w:val="00A75478"/>
    <w:rsid w:val="00A75C1E"/>
    <w:rsid w:val="00A75E5E"/>
    <w:rsid w:val="00A7601C"/>
    <w:rsid w:val="00A763E1"/>
    <w:rsid w:val="00A76694"/>
    <w:rsid w:val="00A77514"/>
    <w:rsid w:val="00A77FE8"/>
    <w:rsid w:val="00A80AFD"/>
    <w:rsid w:val="00A80DE0"/>
    <w:rsid w:val="00A81289"/>
    <w:rsid w:val="00A813A9"/>
    <w:rsid w:val="00A81683"/>
    <w:rsid w:val="00A82148"/>
    <w:rsid w:val="00A82376"/>
    <w:rsid w:val="00A84B89"/>
    <w:rsid w:val="00A85624"/>
    <w:rsid w:val="00A85649"/>
    <w:rsid w:val="00A85B02"/>
    <w:rsid w:val="00A85CD7"/>
    <w:rsid w:val="00A85EBF"/>
    <w:rsid w:val="00A85FB1"/>
    <w:rsid w:val="00A86F2D"/>
    <w:rsid w:val="00A87B7A"/>
    <w:rsid w:val="00A9051E"/>
    <w:rsid w:val="00A910FA"/>
    <w:rsid w:val="00A9133F"/>
    <w:rsid w:val="00A91369"/>
    <w:rsid w:val="00A915B2"/>
    <w:rsid w:val="00A91E7A"/>
    <w:rsid w:val="00A9224A"/>
    <w:rsid w:val="00A923FD"/>
    <w:rsid w:val="00A9294A"/>
    <w:rsid w:val="00A92A93"/>
    <w:rsid w:val="00A92EBC"/>
    <w:rsid w:val="00A93926"/>
    <w:rsid w:val="00A94FE5"/>
    <w:rsid w:val="00A95142"/>
    <w:rsid w:val="00A962B3"/>
    <w:rsid w:val="00A9675F"/>
    <w:rsid w:val="00A96B50"/>
    <w:rsid w:val="00A97780"/>
    <w:rsid w:val="00A9790A"/>
    <w:rsid w:val="00A97B2C"/>
    <w:rsid w:val="00AA03A3"/>
    <w:rsid w:val="00AA044B"/>
    <w:rsid w:val="00AA1D07"/>
    <w:rsid w:val="00AA22A1"/>
    <w:rsid w:val="00AA252D"/>
    <w:rsid w:val="00AA27CB"/>
    <w:rsid w:val="00AA2DA8"/>
    <w:rsid w:val="00AA309D"/>
    <w:rsid w:val="00AA3194"/>
    <w:rsid w:val="00AA356A"/>
    <w:rsid w:val="00AA3653"/>
    <w:rsid w:val="00AA3D51"/>
    <w:rsid w:val="00AA491F"/>
    <w:rsid w:val="00AA5B88"/>
    <w:rsid w:val="00AA5C7B"/>
    <w:rsid w:val="00AA61F0"/>
    <w:rsid w:val="00AA6389"/>
    <w:rsid w:val="00AA6CB0"/>
    <w:rsid w:val="00AA6DCC"/>
    <w:rsid w:val="00AA741C"/>
    <w:rsid w:val="00AA7B52"/>
    <w:rsid w:val="00AB0332"/>
    <w:rsid w:val="00AB0A2A"/>
    <w:rsid w:val="00AB0CC1"/>
    <w:rsid w:val="00AB0DE2"/>
    <w:rsid w:val="00AB1C0D"/>
    <w:rsid w:val="00AB1F58"/>
    <w:rsid w:val="00AB2380"/>
    <w:rsid w:val="00AB2594"/>
    <w:rsid w:val="00AB2714"/>
    <w:rsid w:val="00AB2B58"/>
    <w:rsid w:val="00AB435E"/>
    <w:rsid w:val="00AB4556"/>
    <w:rsid w:val="00AB483C"/>
    <w:rsid w:val="00AB4D9F"/>
    <w:rsid w:val="00AB50FF"/>
    <w:rsid w:val="00AB529B"/>
    <w:rsid w:val="00AB5CF9"/>
    <w:rsid w:val="00AB6241"/>
    <w:rsid w:val="00AB63AB"/>
    <w:rsid w:val="00AB63B7"/>
    <w:rsid w:val="00AB650B"/>
    <w:rsid w:val="00AC0A08"/>
    <w:rsid w:val="00AC0CCD"/>
    <w:rsid w:val="00AC1C08"/>
    <w:rsid w:val="00AC1E1E"/>
    <w:rsid w:val="00AC24FB"/>
    <w:rsid w:val="00AC3E59"/>
    <w:rsid w:val="00AC485F"/>
    <w:rsid w:val="00AC498B"/>
    <w:rsid w:val="00AC51F5"/>
    <w:rsid w:val="00AC5B13"/>
    <w:rsid w:val="00AC5D95"/>
    <w:rsid w:val="00AC63EB"/>
    <w:rsid w:val="00AC68DE"/>
    <w:rsid w:val="00AC7466"/>
    <w:rsid w:val="00AC74C3"/>
    <w:rsid w:val="00AC7A92"/>
    <w:rsid w:val="00AC7D8D"/>
    <w:rsid w:val="00AC7FC7"/>
    <w:rsid w:val="00AD03DE"/>
    <w:rsid w:val="00AD08DA"/>
    <w:rsid w:val="00AD1C70"/>
    <w:rsid w:val="00AD2268"/>
    <w:rsid w:val="00AD3619"/>
    <w:rsid w:val="00AD3F42"/>
    <w:rsid w:val="00AD54CD"/>
    <w:rsid w:val="00AD5AC8"/>
    <w:rsid w:val="00AD606A"/>
    <w:rsid w:val="00AD6A50"/>
    <w:rsid w:val="00AD6C1C"/>
    <w:rsid w:val="00AD7AC0"/>
    <w:rsid w:val="00AD7E5A"/>
    <w:rsid w:val="00AE00A8"/>
    <w:rsid w:val="00AE06EE"/>
    <w:rsid w:val="00AE0E02"/>
    <w:rsid w:val="00AE1176"/>
    <w:rsid w:val="00AE2330"/>
    <w:rsid w:val="00AE2519"/>
    <w:rsid w:val="00AE2EC1"/>
    <w:rsid w:val="00AE3218"/>
    <w:rsid w:val="00AE336D"/>
    <w:rsid w:val="00AE3D39"/>
    <w:rsid w:val="00AE420E"/>
    <w:rsid w:val="00AE43E8"/>
    <w:rsid w:val="00AE44DA"/>
    <w:rsid w:val="00AE539E"/>
    <w:rsid w:val="00AE67E8"/>
    <w:rsid w:val="00AE72D4"/>
    <w:rsid w:val="00AE74D9"/>
    <w:rsid w:val="00AE7500"/>
    <w:rsid w:val="00AE79D0"/>
    <w:rsid w:val="00AE79DE"/>
    <w:rsid w:val="00AE7C5B"/>
    <w:rsid w:val="00AF01EA"/>
    <w:rsid w:val="00AF0B8E"/>
    <w:rsid w:val="00AF16E4"/>
    <w:rsid w:val="00AF1E96"/>
    <w:rsid w:val="00AF258C"/>
    <w:rsid w:val="00AF342B"/>
    <w:rsid w:val="00AF468D"/>
    <w:rsid w:val="00AF4756"/>
    <w:rsid w:val="00AF55D7"/>
    <w:rsid w:val="00AF574E"/>
    <w:rsid w:val="00AF641E"/>
    <w:rsid w:val="00AF6B1B"/>
    <w:rsid w:val="00AF6DD7"/>
    <w:rsid w:val="00AF7667"/>
    <w:rsid w:val="00B0107C"/>
    <w:rsid w:val="00B01444"/>
    <w:rsid w:val="00B01DCF"/>
    <w:rsid w:val="00B0226B"/>
    <w:rsid w:val="00B0269C"/>
    <w:rsid w:val="00B030F2"/>
    <w:rsid w:val="00B03641"/>
    <w:rsid w:val="00B0586C"/>
    <w:rsid w:val="00B05B83"/>
    <w:rsid w:val="00B066A3"/>
    <w:rsid w:val="00B06B7C"/>
    <w:rsid w:val="00B06B85"/>
    <w:rsid w:val="00B06D8E"/>
    <w:rsid w:val="00B06E15"/>
    <w:rsid w:val="00B07328"/>
    <w:rsid w:val="00B078F8"/>
    <w:rsid w:val="00B07C88"/>
    <w:rsid w:val="00B10CC0"/>
    <w:rsid w:val="00B11172"/>
    <w:rsid w:val="00B118C2"/>
    <w:rsid w:val="00B11CC8"/>
    <w:rsid w:val="00B121CF"/>
    <w:rsid w:val="00B122B9"/>
    <w:rsid w:val="00B12414"/>
    <w:rsid w:val="00B1242A"/>
    <w:rsid w:val="00B12CF3"/>
    <w:rsid w:val="00B13544"/>
    <w:rsid w:val="00B14317"/>
    <w:rsid w:val="00B14C34"/>
    <w:rsid w:val="00B151AB"/>
    <w:rsid w:val="00B155C9"/>
    <w:rsid w:val="00B15E3D"/>
    <w:rsid w:val="00B16193"/>
    <w:rsid w:val="00B164BF"/>
    <w:rsid w:val="00B1655F"/>
    <w:rsid w:val="00B174AB"/>
    <w:rsid w:val="00B179E6"/>
    <w:rsid w:val="00B17AC3"/>
    <w:rsid w:val="00B17C2A"/>
    <w:rsid w:val="00B20900"/>
    <w:rsid w:val="00B20960"/>
    <w:rsid w:val="00B20AE6"/>
    <w:rsid w:val="00B214AB"/>
    <w:rsid w:val="00B22511"/>
    <w:rsid w:val="00B226E6"/>
    <w:rsid w:val="00B24104"/>
    <w:rsid w:val="00B2561F"/>
    <w:rsid w:val="00B265E6"/>
    <w:rsid w:val="00B268C9"/>
    <w:rsid w:val="00B26C17"/>
    <w:rsid w:val="00B26D61"/>
    <w:rsid w:val="00B27403"/>
    <w:rsid w:val="00B304BC"/>
    <w:rsid w:val="00B307D4"/>
    <w:rsid w:val="00B30A4B"/>
    <w:rsid w:val="00B30CD1"/>
    <w:rsid w:val="00B30E02"/>
    <w:rsid w:val="00B3103B"/>
    <w:rsid w:val="00B317E7"/>
    <w:rsid w:val="00B320F8"/>
    <w:rsid w:val="00B32A57"/>
    <w:rsid w:val="00B33136"/>
    <w:rsid w:val="00B335D0"/>
    <w:rsid w:val="00B3414B"/>
    <w:rsid w:val="00B344AA"/>
    <w:rsid w:val="00B34F2C"/>
    <w:rsid w:val="00B35029"/>
    <w:rsid w:val="00B35228"/>
    <w:rsid w:val="00B35383"/>
    <w:rsid w:val="00B35B40"/>
    <w:rsid w:val="00B35C65"/>
    <w:rsid w:val="00B35EEE"/>
    <w:rsid w:val="00B3611C"/>
    <w:rsid w:val="00B36131"/>
    <w:rsid w:val="00B365CF"/>
    <w:rsid w:val="00B369E0"/>
    <w:rsid w:val="00B36D13"/>
    <w:rsid w:val="00B37512"/>
    <w:rsid w:val="00B375E8"/>
    <w:rsid w:val="00B378F7"/>
    <w:rsid w:val="00B37D97"/>
    <w:rsid w:val="00B402D1"/>
    <w:rsid w:val="00B40417"/>
    <w:rsid w:val="00B407D2"/>
    <w:rsid w:val="00B40C3F"/>
    <w:rsid w:val="00B40DB8"/>
    <w:rsid w:val="00B40E5E"/>
    <w:rsid w:val="00B40E7D"/>
    <w:rsid w:val="00B41029"/>
    <w:rsid w:val="00B4154C"/>
    <w:rsid w:val="00B41EE7"/>
    <w:rsid w:val="00B42A09"/>
    <w:rsid w:val="00B42BD1"/>
    <w:rsid w:val="00B42CA8"/>
    <w:rsid w:val="00B432DC"/>
    <w:rsid w:val="00B433E2"/>
    <w:rsid w:val="00B43B60"/>
    <w:rsid w:val="00B43D00"/>
    <w:rsid w:val="00B4417F"/>
    <w:rsid w:val="00B44690"/>
    <w:rsid w:val="00B446F6"/>
    <w:rsid w:val="00B448EC"/>
    <w:rsid w:val="00B4505D"/>
    <w:rsid w:val="00B45602"/>
    <w:rsid w:val="00B458EC"/>
    <w:rsid w:val="00B4694F"/>
    <w:rsid w:val="00B46DDE"/>
    <w:rsid w:val="00B471E5"/>
    <w:rsid w:val="00B4734E"/>
    <w:rsid w:val="00B473C0"/>
    <w:rsid w:val="00B476B6"/>
    <w:rsid w:val="00B47891"/>
    <w:rsid w:val="00B479E2"/>
    <w:rsid w:val="00B50943"/>
    <w:rsid w:val="00B514BD"/>
    <w:rsid w:val="00B51CAE"/>
    <w:rsid w:val="00B51F90"/>
    <w:rsid w:val="00B53B32"/>
    <w:rsid w:val="00B53D16"/>
    <w:rsid w:val="00B543FE"/>
    <w:rsid w:val="00B54EC7"/>
    <w:rsid w:val="00B55103"/>
    <w:rsid w:val="00B554F6"/>
    <w:rsid w:val="00B55DEA"/>
    <w:rsid w:val="00B560F8"/>
    <w:rsid w:val="00B56240"/>
    <w:rsid w:val="00B56CB9"/>
    <w:rsid w:val="00B56DBD"/>
    <w:rsid w:val="00B5720A"/>
    <w:rsid w:val="00B57AC7"/>
    <w:rsid w:val="00B57B48"/>
    <w:rsid w:val="00B604DC"/>
    <w:rsid w:val="00B60599"/>
    <w:rsid w:val="00B60A2E"/>
    <w:rsid w:val="00B60B17"/>
    <w:rsid w:val="00B60CA6"/>
    <w:rsid w:val="00B61492"/>
    <w:rsid w:val="00B617AB"/>
    <w:rsid w:val="00B624E1"/>
    <w:rsid w:val="00B62638"/>
    <w:rsid w:val="00B629B6"/>
    <w:rsid w:val="00B62B15"/>
    <w:rsid w:val="00B63439"/>
    <w:rsid w:val="00B658A9"/>
    <w:rsid w:val="00B658C9"/>
    <w:rsid w:val="00B65C7B"/>
    <w:rsid w:val="00B65F55"/>
    <w:rsid w:val="00B663FF"/>
    <w:rsid w:val="00B66AF0"/>
    <w:rsid w:val="00B66D50"/>
    <w:rsid w:val="00B67F1B"/>
    <w:rsid w:val="00B70FBF"/>
    <w:rsid w:val="00B712E6"/>
    <w:rsid w:val="00B713E1"/>
    <w:rsid w:val="00B7181B"/>
    <w:rsid w:val="00B71CA8"/>
    <w:rsid w:val="00B72B40"/>
    <w:rsid w:val="00B72F01"/>
    <w:rsid w:val="00B733D6"/>
    <w:rsid w:val="00B7373B"/>
    <w:rsid w:val="00B7421C"/>
    <w:rsid w:val="00B74525"/>
    <w:rsid w:val="00B74764"/>
    <w:rsid w:val="00B74DE7"/>
    <w:rsid w:val="00B75F5B"/>
    <w:rsid w:val="00B75FE8"/>
    <w:rsid w:val="00B76681"/>
    <w:rsid w:val="00B7685F"/>
    <w:rsid w:val="00B76DB5"/>
    <w:rsid w:val="00B77497"/>
    <w:rsid w:val="00B778D8"/>
    <w:rsid w:val="00B77983"/>
    <w:rsid w:val="00B77BDE"/>
    <w:rsid w:val="00B80269"/>
    <w:rsid w:val="00B805FF"/>
    <w:rsid w:val="00B82404"/>
    <w:rsid w:val="00B824C1"/>
    <w:rsid w:val="00B82596"/>
    <w:rsid w:val="00B826BC"/>
    <w:rsid w:val="00B82843"/>
    <w:rsid w:val="00B82C43"/>
    <w:rsid w:val="00B835EF"/>
    <w:rsid w:val="00B83E0B"/>
    <w:rsid w:val="00B847C5"/>
    <w:rsid w:val="00B84BD0"/>
    <w:rsid w:val="00B84CED"/>
    <w:rsid w:val="00B85052"/>
    <w:rsid w:val="00B85523"/>
    <w:rsid w:val="00B85A6F"/>
    <w:rsid w:val="00B85B9C"/>
    <w:rsid w:val="00B8648F"/>
    <w:rsid w:val="00B8663B"/>
    <w:rsid w:val="00B879E2"/>
    <w:rsid w:val="00B87DBD"/>
    <w:rsid w:val="00B91329"/>
    <w:rsid w:val="00B91F94"/>
    <w:rsid w:val="00B92381"/>
    <w:rsid w:val="00B92490"/>
    <w:rsid w:val="00B926CA"/>
    <w:rsid w:val="00B93292"/>
    <w:rsid w:val="00B9401D"/>
    <w:rsid w:val="00B9407D"/>
    <w:rsid w:val="00B94A9D"/>
    <w:rsid w:val="00B9549A"/>
    <w:rsid w:val="00B95A13"/>
    <w:rsid w:val="00B95B84"/>
    <w:rsid w:val="00B95BBD"/>
    <w:rsid w:val="00B95DAF"/>
    <w:rsid w:val="00B95DD9"/>
    <w:rsid w:val="00B961D9"/>
    <w:rsid w:val="00B967AA"/>
    <w:rsid w:val="00B967D6"/>
    <w:rsid w:val="00B96ED3"/>
    <w:rsid w:val="00B976E0"/>
    <w:rsid w:val="00B979D1"/>
    <w:rsid w:val="00B97B7F"/>
    <w:rsid w:val="00B97CF7"/>
    <w:rsid w:val="00BA0048"/>
    <w:rsid w:val="00BA0704"/>
    <w:rsid w:val="00BA1959"/>
    <w:rsid w:val="00BA1A14"/>
    <w:rsid w:val="00BA3010"/>
    <w:rsid w:val="00BA30DC"/>
    <w:rsid w:val="00BA3FF2"/>
    <w:rsid w:val="00BA60C0"/>
    <w:rsid w:val="00BA6CF4"/>
    <w:rsid w:val="00BA7178"/>
    <w:rsid w:val="00BA797C"/>
    <w:rsid w:val="00BB0815"/>
    <w:rsid w:val="00BB0E00"/>
    <w:rsid w:val="00BB17C2"/>
    <w:rsid w:val="00BB2EA3"/>
    <w:rsid w:val="00BB31CC"/>
    <w:rsid w:val="00BB3335"/>
    <w:rsid w:val="00BB42DB"/>
    <w:rsid w:val="00BB446B"/>
    <w:rsid w:val="00BB4703"/>
    <w:rsid w:val="00BB4E08"/>
    <w:rsid w:val="00BB50D1"/>
    <w:rsid w:val="00BB5263"/>
    <w:rsid w:val="00BB5AEC"/>
    <w:rsid w:val="00BB6011"/>
    <w:rsid w:val="00BB603B"/>
    <w:rsid w:val="00BB622E"/>
    <w:rsid w:val="00BB64C1"/>
    <w:rsid w:val="00BB66B0"/>
    <w:rsid w:val="00BB6D10"/>
    <w:rsid w:val="00BB6E80"/>
    <w:rsid w:val="00BB7950"/>
    <w:rsid w:val="00BC0505"/>
    <w:rsid w:val="00BC082B"/>
    <w:rsid w:val="00BC0B02"/>
    <w:rsid w:val="00BC13D0"/>
    <w:rsid w:val="00BC1BDE"/>
    <w:rsid w:val="00BC1D0D"/>
    <w:rsid w:val="00BC1EEA"/>
    <w:rsid w:val="00BC1FBE"/>
    <w:rsid w:val="00BC28EF"/>
    <w:rsid w:val="00BC3009"/>
    <w:rsid w:val="00BC3200"/>
    <w:rsid w:val="00BC3305"/>
    <w:rsid w:val="00BC3417"/>
    <w:rsid w:val="00BC3585"/>
    <w:rsid w:val="00BC55D0"/>
    <w:rsid w:val="00BC5B30"/>
    <w:rsid w:val="00BC6368"/>
    <w:rsid w:val="00BC69AA"/>
    <w:rsid w:val="00BC7382"/>
    <w:rsid w:val="00BD0159"/>
    <w:rsid w:val="00BD155A"/>
    <w:rsid w:val="00BD2084"/>
    <w:rsid w:val="00BD2760"/>
    <w:rsid w:val="00BD3E6A"/>
    <w:rsid w:val="00BD3F2C"/>
    <w:rsid w:val="00BD5842"/>
    <w:rsid w:val="00BD62C1"/>
    <w:rsid w:val="00BD6310"/>
    <w:rsid w:val="00BD66E6"/>
    <w:rsid w:val="00BD697C"/>
    <w:rsid w:val="00BD6E16"/>
    <w:rsid w:val="00BD74BE"/>
    <w:rsid w:val="00BD7FB4"/>
    <w:rsid w:val="00BE033C"/>
    <w:rsid w:val="00BE0365"/>
    <w:rsid w:val="00BE069C"/>
    <w:rsid w:val="00BE0828"/>
    <w:rsid w:val="00BE091C"/>
    <w:rsid w:val="00BE1552"/>
    <w:rsid w:val="00BE1BC6"/>
    <w:rsid w:val="00BE1CAD"/>
    <w:rsid w:val="00BE1EC6"/>
    <w:rsid w:val="00BE2269"/>
    <w:rsid w:val="00BE23A5"/>
    <w:rsid w:val="00BE2622"/>
    <w:rsid w:val="00BE29E3"/>
    <w:rsid w:val="00BE5160"/>
    <w:rsid w:val="00BE55D0"/>
    <w:rsid w:val="00BE5D44"/>
    <w:rsid w:val="00BE6022"/>
    <w:rsid w:val="00BE65E8"/>
    <w:rsid w:val="00BE670A"/>
    <w:rsid w:val="00BE7563"/>
    <w:rsid w:val="00BE76E8"/>
    <w:rsid w:val="00BF0373"/>
    <w:rsid w:val="00BF1383"/>
    <w:rsid w:val="00BF1A90"/>
    <w:rsid w:val="00BF27FF"/>
    <w:rsid w:val="00BF3FE8"/>
    <w:rsid w:val="00BF40BE"/>
    <w:rsid w:val="00BF4C28"/>
    <w:rsid w:val="00BF4D09"/>
    <w:rsid w:val="00BF56DC"/>
    <w:rsid w:val="00BF6301"/>
    <w:rsid w:val="00BF699A"/>
    <w:rsid w:val="00BF6FF5"/>
    <w:rsid w:val="00BF7370"/>
    <w:rsid w:val="00BF77BA"/>
    <w:rsid w:val="00BF78A1"/>
    <w:rsid w:val="00C0094A"/>
    <w:rsid w:val="00C00B28"/>
    <w:rsid w:val="00C00B2B"/>
    <w:rsid w:val="00C01323"/>
    <w:rsid w:val="00C019A0"/>
    <w:rsid w:val="00C01EEB"/>
    <w:rsid w:val="00C0228B"/>
    <w:rsid w:val="00C02321"/>
    <w:rsid w:val="00C02C45"/>
    <w:rsid w:val="00C02E45"/>
    <w:rsid w:val="00C03468"/>
    <w:rsid w:val="00C03955"/>
    <w:rsid w:val="00C042E9"/>
    <w:rsid w:val="00C0487F"/>
    <w:rsid w:val="00C04E1F"/>
    <w:rsid w:val="00C05DC3"/>
    <w:rsid w:val="00C06551"/>
    <w:rsid w:val="00C066F4"/>
    <w:rsid w:val="00C06CF4"/>
    <w:rsid w:val="00C06D69"/>
    <w:rsid w:val="00C076A6"/>
    <w:rsid w:val="00C07A1E"/>
    <w:rsid w:val="00C1068A"/>
    <w:rsid w:val="00C10E19"/>
    <w:rsid w:val="00C1170F"/>
    <w:rsid w:val="00C11719"/>
    <w:rsid w:val="00C11D6E"/>
    <w:rsid w:val="00C11DD3"/>
    <w:rsid w:val="00C11EDB"/>
    <w:rsid w:val="00C11EF9"/>
    <w:rsid w:val="00C12357"/>
    <w:rsid w:val="00C131A5"/>
    <w:rsid w:val="00C137BC"/>
    <w:rsid w:val="00C13EC6"/>
    <w:rsid w:val="00C1440A"/>
    <w:rsid w:val="00C14BDF"/>
    <w:rsid w:val="00C15163"/>
    <w:rsid w:val="00C166A2"/>
    <w:rsid w:val="00C16751"/>
    <w:rsid w:val="00C16792"/>
    <w:rsid w:val="00C1742A"/>
    <w:rsid w:val="00C17848"/>
    <w:rsid w:val="00C17FD6"/>
    <w:rsid w:val="00C22532"/>
    <w:rsid w:val="00C232E6"/>
    <w:rsid w:val="00C23F41"/>
    <w:rsid w:val="00C24F96"/>
    <w:rsid w:val="00C253BB"/>
    <w:rsid w:val="00C25441"/>
    <w:rsid w:val="00C255D4"/>
    <w:rsid w:val="00C25E46"/>
    <w:rsid w:val="00C261F8"/>
    <w:rsid w:val="00C268EF"/>
    <w:rsid w:val="00C26B54"/>
    <w:rsid w:val="00C26D69"/>
    <w:rsid w:val="00C26E25"/>
    <w:rsid w:val="00C3093C"/>
    <w:rsid w:val="00C30BC2"/>
    <w:rsid w:val="00C311C7"/>
    <w:rsid w:val="00C325FB"/>
    <w:rsid w:val="00C326AF"/>
    <w:rsid w:val="00C3293C"/>
    <w:rsid w:val="00C32DCD"/>
    <w:rsid w:val="00C331DE"/>
    <w:rsid w:val="00C334A3"/>
    <w:rsid w:val="00C33F1B"/>
    <w:rsid w:val="00C341CE"/>
    <w:rsid w:val="00C34595"/>
    <w:rsid w:val="00C34DF6"/>
    <w:rsid w:val="00C34EBC"/>
    <w:rsid w:val="00C35645"/>
    <w:rsid w:val="00C3592B"/>
    <w:rsid w:val="00C3598B"/>
    <w:rsid w:val="00C35CFE"/>
    <w:rsid w:val="00C3682C"/>
    <w:rsid w:val="00C36EC7"/>
    <w:rsid w:val="00C37652"/>
    <w:rsid w:val="00C37ED8"/>
    <w:rsid w:val="00C40046"/>
    <w:rsid w:val="00C407D0"/>
    <w:rsid w:val="00C40996"/>
    <w:rsid w:val="00C4145A"/>
    <w:rsid w:val="00C4164A"/>
    <w:rsid w:val="00C4186D"/>
    <w:rsid w:val="00C41C26"/>
    <w:rsid w:val="00C41EA9"/>
    <w:rsid w:val="00C42A50"/>
    <w:rsid w:val="00C42B31"/>
    <w:rsid w:val="00C42B9F"/>
    <w:rsid w:val="00C431F4"/>
    <w:rsid w:val="00C43D6E"/>
    <w:rsid w:val="00C4497F"/>
    <w:rsid w:val="00C44D14"/>
    <w:rsid w:val="00C451D2"/>
    <w:rsid w:val="00C45322"/>
    <w:rsid w:val="00C455D5"/>
    <w:rsid w:val="00C45893"/>
    <w:rsid w:val="00C45D7F"/>
    <w:rsid w:val="00C46588"/>
    <w:rsid w:val="00C46C07"/>
    <w:rsid w:val="00C46C1F"/>
    <w:rsid w:val="00C47D38"/>
    <w:rsid w:val="00C50772"/>
    <w:rsid w:val="00C516DC"/>
    <w:rsid w:val="00C51D8A"/>
    <w:rsid w:val="00C51EB1"/>
    <w:rsid w:val="00C52A9F"/>
    <w:rsid w:val="00C52C85"/>
    <w:rsid w:val="00C52F60"/>
    <w:rsid w:val="00C532F2"/>
    <w:rsid w:val="00C53A64"/>
    <w:rsid w:val="00C5507A"/>
    <w:rsid w:val="00C55572"/>
    <w:rsid w:val="00C55776"/>
    <w:rsid w:val="00C55BAF"/>
    <w:rsid w:val="00C562CB"/>
    <w:rsid w:val="00C56EE8"/>
    <w:rsid w:val="00C5773D"/>
    <w:rsid w:val="00C60C95"/>
    <w:rsid w:val="00C6100D"/>
    <w:rsid w:val="00C6176B"/>
    <w:rsid w:val="00C61A3C"/>
    <w:rsid w:val="00C61BCC"/>
    <w:rsid w:val="00C6314D"/>
    <w:rsid w:val="00C63FE6"/>
    <w:rsid w:val="00C64563"/>
    <w:rsid w:val="00C64706"/>
    <w:rsid w:val="00C64C90"/>
    <w:rsid w:val="00C650CC"/>
    <w:rsid w:val="00C65474"/>
    <w:rsid w:val="00C65BA3"/>
    <w:rsid w:val="00C65DA1"/>
    <w:rsid w:val="00C6605B"/>
    <w:rsid w:val="00C66074"/>
    <w:rsid w:val="00C66A52"/>
    <w:rsid w:val="00C66D05"/>
    <w:rsid w:val="00C66E5A"/>
    <w:rsid w:val="00C66F19"/>
    <w:rsid w:val="00C66F7A"/>
    <w:rsid w:val="00C67678"/>
    <w:rsid w:val="00C67DC3"/>
    <w:rsid w:val="00C70B04"/>
    <w:rsid w:val="00C72A78"/>
    <w:rsid w:val="00C72D69"/>
    <w:rsid w:val="00C73AA9"/>
    <w:rsid w:val="00C73E2C"/>
    <w:rsid w:val="00C740C7"/>
    <w:rsid w:val="00C743D2"/>
    <w:rsid w:val="00C74C6A"/>
    <w:rsid w:val="00C754DD"/>
    <w:rsid w:val="00C755E4"/>
    <w:rsid w:val="00C76347"/>
    <w:rsid w:val="00C76618"/>
    <w:rsid w:val="00C767E2"/>
    <w:rsid w:val="00C76A54"/>
    <w:rsid w:val="00C76B7D"/>
    <w:rsid w:val="00C76E10"/>
    <w:rsid w:val="00C76E75"/>
    <w:rsid w:val="00C778A3"/>
    <w:rsid w:val="00C802B1"/>
    <w:rsid w:val="00C805ED"/>
    <w:rsid w:val="00C8195F"/>
    <w:rsid w:val="00C81F2C"/>
    <w:rsid w:val="00C8280E"/>
    <w:rsid w:val="00C82D9B"/>
    <w:rsid w:val="00C82F0B"/>
    <w:rsid w:val="00C83610"/>
    <w:rsid w:val="00C8401F"/>
    <w:rsid w:val="00C84BC8"/>
    <w:rsid w:val="00C84C36"/>
    <w:rsid w:val="00C84DB2"/>
    <w:rsid w:val="00C854CF"/>
    <w:rsid w:val="00C85BA3"/>
    <w:rsid w:val="00C85CEB"/>
    <w:rsid w:val="00C8619B"/>
    <w:rsid w:val="00C86FF0"/>
    <w:rsid w:val="00C87148"/>
    <w:rsid w:val="00C8765C"/>
    <w:rsid w:val="00C87A87"/>
    <w:rsid w:val="00C90240"/>
    <w:rsid w:val="00C902D5"/>
    <w:rsid w:val="00C9177E"/>
    <w:rsid w:val="00C91C54"/>
    <w:rsid w:val="00C921B3"/>
    <w:rsid w:val="00C928CD"/>
    <w:rsid w:val="00C92AAC"/>
    <w:rsid w:val="00C92FD1"/>
    <w:rsid w:val="00C930F8"/>
    <w:rsid w:val="00C93CB8"/>
    <w:rsid w:val="00C9582A"/>
    <w:rsid w:val="00C95EC8"/>
    <w:rsid w:val="00C96828"/>
    <w:rsid w:val="00C96924"/>
    <w:rsid w:val="00C971DD"/>
    <w:rsid w:val="00CA08B0"/>
    <w:rsid w:val="00CA0F7C"/>
    <w:rsid w:val="00CA142E"/>
    <w:rsid w:val="00CA15B2"/>
    <w:rsid w:val="00CA2894"/>
    <w:rsid w:val="00CA4255"/>
    <w:rsid w:val="00CA5376"/>
    <w:rsid w:val="00CA5B69"/>
    <w:rsid w:val="00CA692B"/>
    <w:rsid w:val="00CA70EA"/>
    <w:rsid w:val="00CA73D8"/>
    <w:rsid w:val="00CA745B"/>
    <w:rsid w:val="00CA784C"/>
    <w:rsid w:val="00CA79A3"/>
    <w:rsid w:val="00CB0282"/>
    <w:rsid w:val="00CB204C"/>
    <w:rsid w:val="00CB2C5B"/>
    <w:rsid w:val="00CB3C2F"/>
    <w:rsid w:val="00CB45DE"/>
    <w:rsid w:val="00CB4F7E"/>
    <w:rsid w:val="00CB50B0"/>
    <w:rsid w:val="00CC06AC"/>
    <w:rsid w:val="00CC122C"/>
    <w:rsid w:val="00CC1BD1"/>
    <w:rsid w:val="00CC3B44"/>
    <w:rsid w:val="00CC3B9E"/>
    <w:rsid w:val="00CC3E8C"/>
    <w:rsid w:val="00CC3EB5"/>
    <w:rsid w:val="00CC4116"/>
    <w:rsid w:val="00CC429E"/>
    <w:rsid w:val="00CC4C7F"/>
    <w:rsid w:val="00CC4DFF"/>
    <w:rsid w:val="00CC67A5"/>
    <w:rsid w:val="00CC6C00"/>
    <w:rsid w:val="00CC6C5D"/>
    <w:rsid w:val="00CC6C96"/>
    <w:rsid w:val="00CC6DF8"/>
    <w:rsid w:val="00CC7178"/>
    <w:rsid w:val="00CD0184"/>
    <w:rsid w:val="00CD0A2C"/>
    <w:rsid w:val="00CD2A7D"/>
    <w:rsid w:val="00CD2B65"/>
    <w:rsid w:val="00CD30D5"/>
    <w:rsid w:val="00CD44E9"/>
    <w:rsid w:val="00CD4821"/>
    <w:rsid w:val="00CD4DAD"/>
    <w:rsid w:val="00CD4E8F"/>
    <w:rsid w:val="00CD55B3"/>
    <w:rsid w:val="00CD57BE"/>
    <w:rsid w:val="00CD5934"/>
    <w:rsid w:val="00CD5954"/>
    <w:rsid w:val="00CD749B"/>
    <w:rsid w:val="00CD7C63"/>
    <w:rsid w:val="00CD7D12"/>
    <w:rsid w:val="00CD7E83"/>
    <w:rsid w:val="00CE0567"/>
    <w:rsid w:val="00CE0CCE"/>
    <w:rsid w:val="00CE1C02"/>
    <w:rsid w:val="00CE1CF3"/>
    <w:rsid w:val="00CE30F4"/>
    <w:rsid w:val="00CE35D8"/>
    <w:rsid w:val="00CE426B"/>
    <w:rsid w:val="00CE4BC9"/>
    <w:rsid w:val="00CE4E10"/>
    <w:rsid w:val="00CE5066"/>
    <w:rsid w:val="00CE534B"/>
    <w:rsid w:val="00CE5AC3"/>
    <w:rsid w:val="00CE6FEA"/>
    <w:rsid w:val="00CE7230"/>
    <w:rsid w:val="00CF07C5"/>
    <w:rsid w:val="00CF0915"/>
    <w:rsid w:val="00CF0D2F"/>
    <w:rsid w:val="00CF16FB"/>
    <w:rsid w:val="00CF1E51"/>
    <w:rsid w:val="00CF2083"/>
    <w:rsid w:val="00CF21B6"/>
    <w:rsid w:val="00CF3086"/>
    <w:rsid w:val="00CF3582"/>
    <w:rsid w:val="00CF3CC3"/>
    <w:rsid w:val="00CF61BC"/>
    <w:rsid w:val="00CF67CB"/>
    <w:rsid w:val="00CF6992"/>
    <w:rsid w:val="00CF6FB9"/>
    <w:rsid w:val="00CF77B3"/>
    <w:rsid w:val="00CF7BBB"/>
    <w:rsid w:val="00D0001C"/>
    <w:rsid w:val="00D004FB"/>
    <w:rsid w:val="00D00699"/>
    <w:rsid w:val="00D006DA"/>
    <w:rsid w:val="00D01200"/>
    <w:rsid w:val="00D01978"/>
    <w:rsid w:val="00D01B71"/>
    <w:rsid w:val="00D01D27"/>
    <w:rsid w:val="00D02549"/>
    <w:rsid w:val="00D02AD0"/>
    <w:rsid w:val="00D0380F"/>
    <w:rsid w:val="00D03973"/>
    <w:rsid w:val="00D0558D"/>
    <w:rsid w:val="00D065B4"/>
    <w:rsid w:val="00D0677C"/>
    <w:rsid w:val="00D06F5E"/>
    <w:rsid w:val="00D072E7"/>
    <w:rsid w:val="00D11085"/>
    <w:rsid w:val="00D11125"/>
    <w:rsid w:val="00D1116A"/>
    <w:rsid w:val="00D1145A"/>
    <w:rsid w:val="00D11DAB"/>
    <w:rsid w:val="00D1200D"/>
    <w:rsid w:val="00D121A9"/>
    <w:rsid w:val="00D12296"/>
    <w:rsid w:val="00D12E74"/>
    <w:rsid w:val="00D14CF3"/>
    <w:rsid w:val="00D15975"/>
    <w:rsid w:val="00D15AA6"/>
    <w:rsid w:val="00D15F83"/>
    <w:rsid w:val="00D16570"/>
    <w:rsid w:val="00D1674A"/>
    <w:rsid w:val="00D16AC5"/>
    <w:rsid w:val="00D16E1B"/>
    <w:rsid w:val="00D20315"/>
    <w:rsid w:val="00D207C1"/>
    <w:rsid w:val="00D21039"/>
    <w:rsid w:val="00D21198"/>
    <w:rsid w:val="00D212FE"/>
    <w:rsid w:val="00D21519"/>
    <w:rsid w:val="00D21BE1"/>
    <w:rsid w:val="00D225E0"/>
    <w:rsid w:val="00D23E06"/>
    <w:rsid w:val="00D23E2C"/>
    <w:rsid w:val="00D241CD"/>
    <w:rsid w:val="00D24E6A"/>
    <w:rsid w:val="00D2516A"/>
    <w:rsid w:val="00D2571A"/>
    <w:rsid w:val="00D25788"/>
    <w:rsid w:val="00D259DD"/>
    <w:rsid w:val="00D25A1E"/>
    <w:rsid w:val="00D267DB"/>
    <w:rsid w:val="00D302A2"/>
    <w:rsid w:val="00D305C0"/>
    <w:rsid w:val="00D30EEC"/>
    <w:rsid w:val="00D31492"/>
    <w:rsid w:val="00D3149A"/>
    <w:rsid w:val="00D3160E"/>
    <w:rsid w:val="00D316DF"/>
    <w:rsid w:val="00D320FB"/>
    <w:rsid w:val="00D3364F"/>
    <w:rsid w:val="00D33975"/>
    <w:rsid w:val="00D34241"/>
    <w:rsid w:val="00D34510"/>
    <w:rsid w:val="00D34B6A"/>
    <w:rsid w:val="00D35467"/>
    <w:rsid w:val="00D35B85"/>
    <w:rsid w:val="00D35F65"/>
    <w:rsid w:val="00D362F4"/>
    <w:rsid w:val="00D36F99"/>
    <w:rsid w:val="00D36FFB"/>
    <w:rsid w:val="00D37472"/>
    <w:rsid w:val="00D37769"/>
    <w:rsid w:val="00D37E61"/>
    <w:rsid w:val="00D400E9"/>
    <w:rsid w:val="00D403DF"/>
    <w:rsid w:val="00D40BF8"/>
    <w:rsid w:val="00D412B8"/>
    <w:rsid w:val="00D41AF8"/>
    <w:rsid w:val="00D42446"/>
    <w:rsid w:val="00D429F5"/>
    <w:rsid w:val="00D4306B"/>
    <w:rsid w:val="00D44294"/>
    <w:rsid w:val="00D452BD"/>
    <w:rsid w:val="00D46D0C"/>
    <w:rsid w:val="00D46E74"/>
    <w:rsid w:val="00D46EE8"/>
    <w:rsid w:val="00D46EF4"/>
    <w:rsid w:val="00D4714B"/>
    <w:rsid w:val="00D473A5"/>
    <w:rsid w:val="00D476AF"/>
    <w:rsid w:val="00D47761"/>
    <w:rsid w:val="00D479CD"/>
    <w:rsid w:val="00D47A52"/>
    <w:rsid w:val="00D47D50"/>
    <w:rsid w:val="00D50AF8"/>
    <w:rsid w:val="00D50DE0"/>
    <w:rsid w:val="00D51065"/>
    <w:rsid w:val="00D513D8"/>
    <w:rsid w:val="00D51997"/>
    <w:rsid w:val="00D51D7C"/>
    <w:rsid w:val="00D52FFC"/>
    <w:rsid w:val="00D54C6A"/>
    <w:rsid w:val="00D54F87"/>
    <w:rsid w:val="00D55B52"/>
    <w:rsid w:val="00D564CD"/>
    <w:rsid w:val="00D566D0"/>
    <w:rsid w:val="00D56E5E"/>
    <w:rsid w:val="00D606B2"/>
    <w:rsid w:val="00D6171F"/>
    <w:rsid w:val="00D617E1"/>
    <w:rsid w:val="00D61DD6"/>
    <w:rsid w:val="00D62B30"/>
    <w:rsid w:val="00D634D9"/>
    <w:rsid w:val="00D634F5"/>
    <w:rsid w:val="00D64193"/>
    <w:rsid w:val="00D64308"/>
    <w:rsid w:val="00D64F8F"/>
    <w:rsid w:val="00D65491"/>
    <w:rsid w:val="00D65707"/>
    <w:rsid w:val="00D65F8D"/>
    <w:rsid w:val="00D661D9"/>
    <w:rsid w:val="00D66531"/>
    <w:rsid w:val="00D668C6"/>
    <w:rsid w:val="00D66C2B"/>
    <w:rsid w:val="00D6705E"/>
    <w:rsid w:val="00D700D3"/>
    <w:rsid w:val="00D701E2"/>
    <w:rsid w:val="00D70386"/>
    <w:rsid w:val="00D70AFB"/>
    <w:rsid w:val="00D71585"/>
    <w:rsid w:val="00D72C2E"/>
    <w:rsid w:val="00D72F1E"/>
    <w:rsid w:val="00D73254"/>
    <w:rsid w:val="00D735F5"/>
    <w:rsid w:val="00D7412E"/>
    <w:rsid w:val="00D74447"/>
    <w:rsid w:val="00D74AE0"/>
    <w:rsid w:val="00D74AEF"/>
    <w:rsid w:val="00D74C02"/>
    <w:rsid w:val="00D75076"/>
    <w:rsid w:val="00D7586E"/>
    <w:rsid w:val="00D764CE"/>
    <w:rsid w:val="00D76745"/>
    <w:rsid w:val="00D76A25"/>
    <w:rsid w:val="00D77850"/>
    <w:rsid w:val="00D801BB"/>
    <w:rsid w:val="00D801C4"/>
    <w:rsid w:val="00D806C2"/>
    <w:rsid w:val="00D806EC"/>
    <w:rsid w:val="00D8089F"/>
    <w:rsid w:val="00D808F4"/>
    <w:rsid w:val="00D809F2"/>
    <w:rsid w:val="00D8134B"/>
    <w:rsid w:val="00D82394"/>
    <w:rsid w:val="00D8262A"/>
    <w:rsid w:val="00D82702"/>
    <w:rsid w:val="00D8290E"/>
    <w:rsid w:val="00D82A8C"/>
    <w:rsid w:val="00D82EE0"/>
    <w:rsid w:val="00D83203"/>
    <w:rsid w:val="00D83390"/>
    <w:rsid w:val="00D84562"/>
    <w:rsid w:val="00D84622"/>
    <w:rsid w:val="00D849C3"/>
    <w:rsid w:val="00D8566E"/>
    <w:rsid w:val="00D85C9B"/>
    <w:rsid w:val="00D86B18"/>
    <w:rsid w:val="00D86B1B"/>
    <w:rsid w:val="00D87F98"/>
    <w:rsid w:val="00D9018A"/>
    <w:rsid w:val="00D9023F"/>
    <w:rsid w:val="00D902DB"/>
    <w:rsid w:val="00D90D56"/>
    <w:rsid w:val="00D9112E"/>
    <w:rsid w:val="00D912EB"/>
    <w:rsid w:val="00D919DD"/>
    <w:rsid w:val="00D91D68"/>
    <w:rsid w:val="00D9236A"/>
    <w:rsid w:val="00D927DF"/>
    <w:rsid w:val="00D92D9F"/>
    <w:rsid w:val="00D93BCE"/>
    <w:rsid w:val="00D93E62"/>
    <w:rsid w:val="00D940DC"/>
    <w:rsid w:val="00D944F7"/>
    <w:rsid w:val="00D945A9"/>
    <w:rsid w:val="00D949FD"/>
    <w:rsid w:val="00D95026"/>
    <w:rsid w:val="00D953A3"/>
    <w:rsid w:val="00D957E6"/>
    <w:rsid w:val="00D9617B"/>
    <w:rsid w:val="00D97197"/>
    <w:rsid w:val="00D9748A"/>
    <w:rsid w:val="00DA0239"/>
    <w:rsid w:val="00DA023C"/>
    <w:rsid w:val="00DA0704"/>
    <w:rsid w:val="00DA0BB0"/>
    <w:rsid w:val="00DA0F6D"/>
    <w:rsid w:val="00DA212A"/>
    <w:rsid w:val="00DA23AB"/>
    <w:rsid w:val="00DA2BAB"/>
    <w:rsid w:val="00DA2D4D"/>
    <w:rsid w:val="00DA309D"/>
    <w:rsid w:val="00DA30C4"/>
    <w:rsid w:val="00DA3133"/>
    <w:rsid w:val="00DA3F75"/>
    <w:rsid w:val="00DA3F79"/>
    <w:rsid w:val="00DA4B08"/>
    <w:rsid w:val="00DA5ACD"/>
    <w:rsid w:val="00DA5C46"/>
    <w:rsid w:val="00DA661A"/>
    <w:rsid w:val="00DA6A01"/>
    <w:rsid w:val="00DA6D74"/>
    <w:rsid w:val="00DA73CD"/>
    <w:rsid w:val="00DB0764"/>
    <w:rsid w:val="00DB0BA8"/>
    <w:rsid w:val="00DB1345"/>
    <w:rsid w:val="00DB1C32"/>
    <w:rsid w:val="00DB218D"/>
    <w:rsid w:val="00DB2344"/>
    <w:rsid w:val="00DB24C7"/>
    <w:rsid w:val="00DB288F"/>
    <w:rsid w:val="00DB29C8"/>
    <w:rsid w:val="00DB2BBE"/>
    <w:rsid w:val="00DB3C64"/>
    <w:rsid w:val="00DB3CC0"/>
    <w:rsid w:val="00DB4852"/>
    <w:rsid w:val="00DB4B35"/>
    <w:rsid w:val="00DB4DFD"/>
    <w:rsid w:val="00DB54D1"/>
    <w:rsid w:val="00DB5891"/>
    <w:rsid w:val="00DB64C0"/>
    <w:rsid w:val="00DB6804"/>
    <w:rsid w:val="00DB6897"/>
    <w:rsid w:val="00DB6D39"/>
    <w:rsid w:val="00DB6D63"/>
    <w:rsid w:val="00DB6F4A"/>
    <w:rsid w:val="00DB76B2"/>
    <w:rsid w:val="00DB7DA9"/>
    <w:rsid w:val="00DC0557"/>
    <w:rsid w:val="00DC078D"/>
    <w:rsid w:val="00DC0A0F"/>
    <w:rsid w:val="00DC1486"/>
    <w:rsid w:val="00DC16BC"/>
    <w:rsid w:val="00DC29BD"/>
    <w:rsid w:val="00DC2E4D"/>
    <w:rsid w:val="00DC3073"/>
    <w:rsid w:val="00DC3106"/>
    <w:rsid w:val="00DC3E03"/>
    <w:rsid w:val="00DC4213"/>
    <w:rsid w:val="00DC47CC"/>
    <w:rsid w:val="00DC4BB2"/>
    <w:rsid w:val="00DC4DCC"/>
    <w:rsid w:val="00DC6164"/>
    <w:rsid w:val="00DC7C8E"/>
    <w:rsid w:val="00DD0080"/>
    <w:rsid w:val="00DD0864"/>
    <w:rsid w:val="00DD0D33"/>
    <w:rsid w:val="00DD0E64"/>
    <w:rsid w:val="00DD226F"/>
    <w:rsid w:val="00DD233D"/>
    <w:rsid w:val="00DD2372"/>
    <w:rsid w:val="00DD282C"/>
    <w:rsid w:val="00DD45B8"/>
    <w:rsid w:val="00DD46E6"/>
    <w:rsid w:val="00DD4AF8"/>
    <w:rsid w:val="00DD558D"/>
    <w:rsid w:val="00DD5A9D"/>
    <w:rsid w:val="00DD5DE3"/>
    <w:rsid w:val="00DD6075"/>
    <w:rsid w:val="00DD6658"/>
    <w:rsid w:val="00DD6AF0"/>
    <w:rsid w:val="00DD6BC0"/>
    <w:rsid w:val="00DD6C47"/>
    <w:rsid w:val="00DD6E82"/>
    <w:rsid w:val="00DD757D"/>
    <w:rsid w:val="00DD7951"/>
    <w:rsid w:val="00DE1137"/>
    <w:rsid w:val="00DE12CD"/>
    <w:rsid w:val="00DE1843"/>
    <w:rsid w:val="00DE1E02"/>
    <w:rsid w:val="00DE2198"/>
    <w:rsid w:val="00DE2A2D"/>
    <w:rsid w:val="00DE2D6F"/>
    <w:rsid w:val="00DE2FE5"/>
    <w:rsid w:val="00DE3431"/>
    <w:rsid w:val="00DE3DD5"/>
    <w:rsid w:val="00DE3DF7"/>
    <w:rsid w:val="00DE48FF"/>
    <w:rsid w:val="00DE4EAF"/>
    <w:rsid w:val="00DE4FDE"/>
    <w:rsid w:val="00DE4FFE"/>
    <w:rsid w:val="00DE5297"/>
    <w:rsid w:val="00DE57AD"/>
    <w:rsid w:val="00DE6A9B"/>
    <w:rsid w:val="00DE71B8"/>
    <w:rsid w:val="00DE78DA"/>
    <w:rsid w:val="00DF00CB"/>
    <w:rsid w:val="00DF042E"/>
    <w:rsid w:val="00DF1289"/>
    <w:rsid w:val="00DF195D"/>
    <w:rsid w:val="00DF2131"/>
    <w:rsid w:val="00DF28A7"/>
    <w:rsid w:val="00DF3C74"/>
    <w:rsid w:val="00DF3DBC"/>
    <w:rsid w:val="00DF3EC0"/>
    <w:rsid w:val="00DF3ED6"/>
    <w:rsid w:val="00DF46D7"/>
    <w:rsid w:val="00DF46F2"/>
    <w:rsid w:val="00DF49F6"/>
    <w:rsid w:val="00DF4DFD"/>
    <w:rsid w:val="00DF6420"/>
    <w:rsid w:val="00DF64F5"/>
    <w:rsid w:val="00DF6CCA"/>
    <w:rsid w:val="00DF6DAB"/>
    <w:rsid w:val="00DF7904"/>
    <w:rsid w:val="00E005B5"/>
    <w:rsid w:val="00E00BB7"/>
    <w:rsid w:val="00E01307"/>
    <w:rsid w:val="00E015D9"/>
    <w:rsid w:val="00E0188F"/>
    <w:rsid w:val="00E018D8"/>
    <w:rsid w:val="00E01F9D"/>
    <w:rsid w:val="00E0240B"/>
    <w:rsid w:val="00E0243D"/>
    <w:rsid w:val="00E02D08"/>
    <w:rsid w:val="00E035AF"/>
    <w:rsid w:val="00E03BB8"/>
    <w:rsid w:val="00E0437F"/>
    <w:rsid w:val="00E044B8"/>
    <w:rsid w:val="00E04AA7"/>
    <w:rsid w:val="00E0598E"/>
    <w:rsid w:val="00E05A83"/>
    <w:rsid w:val="00E05B73"/>
    <w:rsid w:val="00E06E32"/>
    <w:rsid w:val="00E07B28"/>
    <w:rsid w:val="00E10207"/>
    <w:rsid w:val="00E10268"/>
    <w:rsid w:val="00E103F4"/>
    <w:rsid w:val="00E10866"/>
    <w:rsid w:val="00E10A46"/>
    <w:rsid w:val="00E10ACE"/>
    <w:rsid w:val="00E1100D"/>
    <w:rsid w:val="00E1125A"/>
    <w:rsid w:val="00E1143A"/>
    <w:rsid w:val="00E1148F"/>
    <w:rsid w:val="00E11C26"/>
    <w:rsid w:val="00E12365"/>
    <w:rsid w:val="00E1261C"/>
    <w:rsid w:val="00E1300D"/>
    <w:rsid w:val="00E1501F"/>
    <w:rsid w:val="00E1512F"/>
    <w:rsid w:val="00E15628"/>
    <w:rsid w:val="00E1588F"/>
    <w:rsid w:val="00E166BF"/>
    <w:rsid w:val="00E16936"/>
    <w:rsid w:val="00E16B70"/>
    <w:rsid w:val="00E16BF7"/>
    <w:rsid w:val="00E16E20"/>
    <w:rsid w:val="00E17276"/>
    <w:rsid w:val="00E1783C"/>
    <w:rsid w:val="00E1789B"/>
    <w:rsid w:val="00E178DF"/>
    <w:rsid w:val="00E20425"/>
    <w:rsid w:val="00E2096B"/>
    <w:rsid w:val="00E20CC2"/>
    <w:rsid w:val="00E20E67"/>
    <w:rsid w:val="00E2252F"/>
    <w:rsid w:val="00E227F3"/>
    <w:rsid w:val="00E22A93"/>
    <w:rsid w:val="00E23FFB"/>
    <w:rsid w:val="00E24587"/>
    <w:rsid w:val="00E24920"/>
    <w:rsid w:val="00E24C03"/>
    <w:rsid w:val="00E25031"/>
    <w:rsid w:val="00E2699F"/>
    <w:rsid w:val="00E26AFC"/>
    <w:rsid w:val="00E26E1E"/>
    <w:rsid w:val="00E26E7F"/>
    <w:rsid w:val="00E26EBA"/>
    <w:rsid w:val="00E274B6"/>
    <w:rsid w:val="00E27BB6"/>
    <w:rsid w:val="00E301EF"/>
    <w:rsid w:val="00E30B14"/>
    <w:rsid w:val="00E310C9"/>
    <w:rsid w:val="00E31130"/>
    <w:rsid w:val="00E32795"/>
    <w:rsid w:val="00E32D5D"/>
    <w:rsid w:val="00E33958"/>
    <w:rsid w:val="00E33BB1"/>
    <w:rsid w:val="00E33BEF"/>
    <w:rsid w:val="00E3471C"/>
    <w:rsid w:val="00E349F1"/>
    <w:rsid w:val="00E350D2"/>
    <w:rsid w:val="00E36299"/>
    <w:rsid w:val="00E36606"/>
    <w:rsid w:val="00E36E8D"/>
    <w:rsid w:val="00E372B2"/>
    <w:rsid w:val="00E37932"/>
    <w:rsid w:val="00E40461"/>
    <w:rsid w:val="00E4171C"/>
    <w:rsid w:val="00E41F53"/>
    <w:rsid w:val="00E42852"/>
    <w:rsid w:val="00E42C2A"/>
    <w:rsid w:val="00E42E0B"/>
    <w:rsid w:val="00E43AE2"/>
    <w:rsid w:val="00E440E0"/>
    <w:rsid w:val="00E44E1F"/>
    <w:rsid w:val="00E4524C"/>
    <w:rsid w:val="00E452C6"/>
    <w:rsid w:val="00E459CC"/>
    <w:rsid w:val="00E45BD7"/>
    <w:rsid w:val="00E46590"/>
    <w:rsid w:val="00E4685E"/>
    <w:rsid w:val="00E47ACF"/>
    <w:rsid w:val="00E47C54"/>
    <w:rsid w:val="00E47DC5"/>
    <w:rsid w:val="00E47F9D"/>
    <w:rsid w:val="00E504D2"/>
    <w:rsid w:val="00E508BE"/>
    <w:rsid w:val="00E515E7"/>
    <w:rsid w:val="00E51C60"/>
    <w:rsid w:val="00E52113"/>
    <w:rsid w:val="00E52D66"/>
    <w:rsid w:val="00E541F1"/>
    <w:rsid w:val="00E548B6"/>
    <w:rsid w:val="00E55162"/>
    <w:rsid w:val="00E55890"/>
    <w:rsid w:val="00E55A05"/>
    <w:rsid w:val="00E55D84"/>
    <w:rsid w:val="00E56B02"/>
    <w:rsid w:val="00E578C4"/>
    <w:rsid w:val="00E609E3"/>
    <w:rsid w:val="00E617C1"/>
    <w:rsid w:val="00E618A9"/>
    <w:rsid w:val="00E61D96"/>
    <w:rsid w:val="00E620BA"/>
    <w:rsid w:val="00E621AA"/>
    <w:rsid w:val="00E625E9"/>
    <w:rsid w:val="00E62C37"/>
    <w:rsid w:val="00E62EB4"/>
    <w:rsid w:val="00E632B4"/>
    <w:rsid w:val="00E63942"/>
    <w:rsid w:val="00E6398B"/>
    <w:rsid w:val="00E63EDD"/>
    <w:rsid w:val="00E63EDF"/>
    <w:rsid w:val="00E64134"/>
    <w:rsid w:val="00E643FD"/>
    <w:rsid w:val="00E64CBA"/>
    <w:rsid w:val="00E65053"/>
    <w:rsid w:val="00E65363"/>
    <w:rsid w:val="00E65B1E"/>
    <w:rsid w:val="00E67840"/>
    <w:rsid w:val="00E679BF"/>
    <w:rsid w:val="00E67EED"/>
    <w:rsid w:val="00E704D9"/>
    <w:rsid w:val="00E708DC"/>
    <w:rsid w:val="00E71098"/>
    <w:rsid w:val="00E72E15"/>
    <w:rsid w:val="00E72E22"/>
    <w:rsid w:val="00E72EFD"/>
    <w:rsid w:val="00E732ED"/>
    <w:rsid w:val="00E7352B"/>
    <w:rsid w:val="00E74B10"/>
    <w:rsid w:val="00E74F30"/>
    <w:rsid w:val="00E756A5"/>
    <w:rsid w:val="00E7611A"/>
    <w:rsid w:val="00E7621E"/>
    <w:rsid w:val="00E763C1"/>
    <w:rsid w:val="00E76911"/>
    <w:rsid w:val="00E76DC1"/>
    <w:rsid w:val="00E7763F"/>
    <w:rsid w:val="00E7794C"/>
    <w:rsid w:val="00E80017"/>
    <w:rsid w:val="00E807D6"/>
    <w:rsid w:val="00E8115C"/>
    <w:rsid w:val="00E81FD9"/>
    <w:rsid w:val="00E8234C"/>
    <w:rsid w:val="00E82496"/>
    <w:rsid w:val="00E828F9"/>
    <w:rsid w:val="00E82931"/>
    <w:rsid w:val="00E8313D"/>
    <w:rsid w:val="00E83BF1"/>
    <w:rsid w:val="00E83F11"/>
    <w:rsid w:val="00E84EC1"/>
    <w:rsid w:val="00E84FDE"/>
    <w:rsid w:val="00E85335"/>
    <w:rsid w:val="00E85C79"/>
    <w:rsid w:val="00E87255"/>
    <w:rsid w:val="00E8728B"/>
    <w:rsid w:val="00E87A3F"/>
    <w:rsid w:val="00E906BC"/>
    <w:rsid w:val="00E90AFD"/>
    <w:rsid w:val="00E90D9B"/>
    <w:rsid w:val="00E913C3"/>
    <w:rsid w:val="00E91611"/>
    <w:rsid w:val="00E926E8"/>
    <w:rsid w:val="00E9292E"/>
    <w:rsid w:val="00E92D17"/>
    <w:rsid w:val="00E9317B"/>
    <w:rsid w:val="00E937FD"/>
    <w:rsid w:val="00E93B99"/>
    <w:rsid w:val="00E93DEC"/>
    <w:rsid w:val="00E940E2"/>
    <w:rsid w:val="00E94BB0"/>
    <w:rsid w:val="00E94F47"/>
    <w:rsid w:val="00E94FDF"/>
    <w:rsid w:val="00E95050"/>
    <w:rsid w:val="00E95068"/>
    <w:rsid w:val="00E958BE"/>
    <w:rsid w:val="00E9591A"/>
    <w:rsid w:val="00E968E6"/>
    <w:rsid w:val="00E96DBE"/>
    <w:rsid w:val="00E96E7E"/>
    <w:rsid w:val="00E97112"/>
    <w:rsid w:val="00E97885"/>
    <w:rsid w:val="00EA05C5"/>
    <w:rsid w:val="00EA07CA"/>
    <w:rsid w:val="00EA09AB"/>
    <w:rsid w:val="00EA0B9C"/>
    <w:rsid w:val="00EA0D5B"/>
    <w:rsid w:val="00EA1135"/>
    <w:rsid w:val="00EA11E8"/>
    <w:rsid w:val="00EA1415"/>
    <w:rsid w:val="00EA17BD"/>
    <w:rsid w:val="00EA1A02"/>
    <w:rsid w:val="00EA245E"/>
    <w:rsid w:val="00EA305C"/>
    <w:rsid w:val="00EA3128"/>
    <w:rsid w:val="00EA3534"/>
    <w:rsid w:val="00EA3A5C"/>
    <w:rsid w:val="00EA3D35"/>
    <w:rsid w:val="00EA45F1"/>
    <w:rsid w:val="00EA4F7E"/>
    <w:rsid w:val="00EA5CB7"/>
    <w:rsid w:val="00EA5F0F"/>
    <w:rsid w:val="00EA6A6F"/>
    <w:rsid w:val="00EA6E85"/>
    <w:rsid w:val="00EA7389"/>
    <w:rsid w:val="00EA7EA7"/>
    <w:rsid w:val="00EB0991"/>
    <w:rsid w:val="00EB150E"/>
    <w:rsid w:val="00EB16DE"/>
    <w:rsid w:val="00EB189A"/>
    <w:rsid w:val="00EB2259"/>
    <w:rsid w:val="00EB242C"/>
    <w:rsid w:val="00EB29D7"/>
    <w:rsid w:val="00EB3A6B"/>
    <w:rsid w:val="00EB42C3"/>
    <w:rsid w:val="00EB4450"/>
    <w:rsid w:val="00EB5D38"/>
    <w:rsid w:val="00EB62B9"/>
    <w:rsid w:val="00EB67F9"/>
    <w:rsid w:val="00EB690C"/>
    <w:rsid w:val="00EB702A"/>
    <w:rsid w:val="00EC04E5"/>
    <w:rsid w:val="00EC0AF9"/>
    <w:rsid w:val="00EC1157"/>
    <w:rsid w:val="00EC1838"/>
    <w:rsid w:val="00EC1E99"/>
    <w:rsid w:val="00EC3413"/>
    <w:rsid w:val="00EC39A8"/>
    <w:rsid w:val="00EC3A96"/>
    <w:rsid w:val="00EC3E9A"/>
    <w:rsid w:val="00EC47D7"/>
    <w:rsid w:val="00EC4EB6"/>
    <w:rsid w:val="00EC7585"/>
    <w:rsid w:val="00ED06F7"/>
    <w:rsid w:val="00ED19FF"/>
    <w:rsid w:val="00ED1E05"/>
    <w:rsid w:val="00ED2254"/>
    <w:rsid w:val="00ED27D7"/>
    <w:rsid w:val="00ED3458"/>
    <w:rsid w:val="00ED4060"/>
    <w:rsid w:val="00ED488D"/>
    <w:rsid w:val="00ED49A1"/>
    <w:rsid w:val="00ED5080"/>
    <w:rsid w:val="00ED7110"/>
    <w:rsid w:val="00ED753D"/>
    <w:rsid w:val="00ED7AC3"/>
    <w:rsid w:val="00ED7AE5"/>
    <w:rsid w:val="00ED7E41"/>
    <w:rsid w:val="00EE0442"/>
    <w:rsid w:val="00EE134B"/>
    <w:rsid w:val="00EE14E0"/>
    <w:rsid w:val="00EE182A"/>
    <w:rsid w:val="00EE1E84"/>
    <w:rsid w:val="00EE28E5"/>
    <w:rsid w:val="00EE315B"/>
    <w:rsid w:val="00EE368B"/>
    <w:rsid w:val="00EE391F"/>
    <w:rsid w:val="00EE3C66"/>
    <w:rsid w:val="00EE47EE"/>
    <w:rsid w:val="00EE4DC8"/>
    <w:rsid w:val="00EE5938"/>
    <w:rsid w:val="00EE5A6C"/>
    <w:rsid w:val="00EE642F"/>
    <w:rsid w:val="00EE6D42"/>
    <w:rsid w:val="00EE7275"/>
    <w:rsid w:val="00EE72AC"/>
    <w:rsid w:val="00EE749C"/>
    <w:rsid w:val="00EE78BB"/>
    <w:rsid w:val="00EF238D"/>
    <w:rsid w:val="00EF260B"/>
    <w:rsid w:val="00EF2DBA"/>
    <w:rsid w:val="00EF322E"/>
    <w:rsid w:val="00EF382B"/>
    <w:rsid w:val="00EF3E21"/>
    <w:rsid w:val="00EF4072"/>
    <w:rsid w:val="00EF4210"/>
    <w:rsid w:val="00EF4230"/>
    <w:rsid w:val="00EF45F8"/>
    <w:rsid w:val="00EF5535"/>
    <w:rsid w:val="00EF626A"/>
    <w:rsid w:val="00EF6BA3"/>
    <w:rsid w:val="00EF76CB"/>
    <w:rsid w:val="00EF79B5"/>
    <w:rsid w:val="00F00879"/>
    <w:rsid w:val="00F014D1"/>
    <w:rsid w:val="00F02704"/>
    <w:rsid w:val="00F02EE3"/>
    <w:rsid w:val="00F031AC"/>
    <w:rsid w:val="00F03698"/>
    <w:rsid w:val="00F037D3"/>
    <w:rsid w:val="00F04D24"/>
    <w:rsid w:val="00F054DC"/>
    <w:rsid w:val="00F058A7"/>
    <w:rsid w:val="00F05BF8"/>
    <w:rsid w:val="00F06540"/>
    <w:rsid w:val="00F066E4"/>
    <w:rsid w:val="00F06A68"/>
    <w:rsid w:val="00F06BBB"/>
    <w:rsid w:val="00F10AD8"/>
    <w:rsid w:val="00F112C7"/>
    <w:rsid w:val="00F11802"/>
    <w:rsid w:val="00F11B53"/>
    <w:rsid w:val="00F12C90"/>
    <w:rsid w:val="00F12CC2"/>
    <w:rsid w:val="00F135CF"/>
    <w:rsid w:val="00F13DDC"/>
    <w:rsid w:val="00F140AB"/>
    <w:rsid w:val="00F149B1"/>
    <w:rsid w:val="00F1505A"/>
    <w:rsid w:val="00F15618"/>
    <w:rsid w:val="00F15848"/>
    <w:rsid w:val="00F158F3"/>
    <w:rsid w:val="00F1602E"/>
    <w:rsid w:val="00F16B53"/>
    <w:rsid w:val="00F16CD2"/>
    <w:rsid w:val="00F17332"/>
    <w:rsid w:val="00F20014"/>
    <w:rsid w:val="00F20819"/>
    <w:rsid w:val="00F21074"/>
    <w:rsid w:val="00F2108C"/>
    <w:rsid w:val="00F21209"/>
    <w:rsid w:val="00F21A3B"/>
    <w:rsid w:val="00F21BBE"/>
    <w:rsid w:val="00F22298"/>
    <w:rsid w:val="00F22A17"/>
    <w:rsid w:val="00F22D49"/>
    <w:rsid w:val="00F2443E"/>
    <w:rsid w:val="00F24CC3"/>
    <w:rsid w:val="00F24D6E"/>
    <w:rsid w:val="00F257A0"/>
    <w:rsid w:val="00F25B49"/>
    <w:rsid w:val="00F25BBA"/>
    <w:rsid w:val="00F25D8A"/>
    <w:rsid w:val="00F273D8"/>
    <w:rsid w:val="00F30059"/>
    <w:rsid w:val="00F3058B"/>
    <w:rsid w:val="00F30BA8"/>
    <w:rsid w:val="00F31A87"/>
    <w:rsid w:val="00F31D97"/>
    <w:rsid w:val="00F32FB4"/>
    <w:rsid w:val="00F3327F"/>
    <w:rsid w:val="00F3401F"/>
    <w:rsid w:val="00F344B6"/>
    <w:rsid w:val="00F34B5C"/>
    <w:rsid w:val="00F35801"/>
    <w:rsid w:val="00F35B5A"/>
    <w:rsid w:val="00F35C4D"/>
    <w:rsid w:val="00F36800"/>
    <w:rsid w:val="00F369B6"/>
    <w:rsid w:val="00F36E4D"/>
    <w:rsid w:val="00F3764F"/>
    <w:rsid w:val="00F37CC7"/>
    <w:rsid w:val="00F400E8"/>
    <w:rsid w:val="00F4053A"/>
    <w:rsid w:val="00F40689"/>
    <w:rsid w:val="00F406D6"/>
    <w:rsid w:val="00F40AF3"/>
    <w:rsid w:val="00F40D9C"/>
    <w:rsid w:val="00F4180D"/>
    <w:rsid w:val="00F41A04"/>
    <w:rsid w:val="00F41BA5"/>
    <w:rsid w:val="00F41BAD"/>
    <w:rsid w:val="00F41E45"/>
    <w:rsid w:val="00F420C7"/>
    <w:rsid w:val="00F42734"/>
    <w:rsid w:val="00F436DC"/>
    <w:rsid w:val="00F43D24"/>
    <w:rsid w:val="00F43E29"/>
    <w:rsid w:val="00F4434B"/>
    <w:rsid w:val="00F4517F"/>
    <w:rsid w:val="00F46178"/>
    <w:rsid w:val="00F46351"/>
    <w:rsid w:val="00F465EA"/>
    <w:rsid w:val="00F46DFD"/>
    <w:rsid w:val="00F475A3"/>
    <w:rsid w:val="00F475BB"/>
    <w:rsid w:val="00F47631"/>
    <w:rsid w:val="00F504F4"/>
    <w:rsid w:val="00F507C7"/>
    <w:rsid w:val="00F5277F"/>
    <w:rsid w:val="00F5298E"/>
    <w:rsid w:val="00F52A3C"/>
    <w:rsid w:val="00F52E54"/>
    <w:rsid w:val="00F53653"/>
    <w:rsid w:val="00F54483"/>
    <w:rsid w:val="00F5482D"/>
    <w:rsid w:val="00F54A9D"/>
    <w:rsid w:val="00F55849"/>
    <w:rsid w:val="00F559ED"/>
    <w:rsid w:val="00F55ADA"/>
    <w:rsid w:val="00F56025"/>
    <w:rsid w:val="00F56209"/>
    <w:rsid w:val="00F57BC5"/>
    <w:rsid w:val="00F600C8"/>
    <w:rsid w:val="00F60561"/>
    <w:rsid w:val="00F608E7"/>
    <w:rsid w:val="00F60DCC"/>
    <w:rsid w:val="00F60EF6"/>
    <w:rsid w:val="00F619B8"/>
    <w:rsid w:val="00F61C67"/>
    <w:rsid w:val="00F61E0C"/>
    <w:rsid w:val="00F623FE"/>
    <w:rsid w:val="00F62D2B"/>
    <w:rsid w:val="00F641E4"/>
    <w:rsid w:val="00F64565"/>
    <w:rsid w:val="00F649C1"/>
    <w:rsid w:val="00F654EF"/>
    <w:rsid w:val="00F6662F"/>
    <w:rsid w:val="00F669D8"/>
    <w:rsid w:val="00F66FB2"/>
    <w:rsid w:val="00F672F6"/>
    <w:rsid w:val="00F677E8"/>
    <w:rsid w:val="00F679E6"/>
    <w:rsid w:val="00F67A0A"/>
    <w:rsid w:val="00F67F3A"/>
    <w:rsid w:val="00F71139"/>
    <w:rsid w:val="00F712C3"/>
    <w:rsid w:val="00F7177F"/>
    <w:rsid w:val="00F71D10"/>
    <w:rsid w:val="00F72A35"/>
    <w:rsid w:val="00F73795"/>
    <w:rsid w:val="00F743DE"/>
    <w:rsid w:val="00F74550"/>
    <w:rsid w:val="00F74E28"/>
    <w:rsid w:val="00F7517C"/>
    <w:rsid w:val="00F755BC"/>
    <w:rsid w:val="00F7612C"/>
    <w:rsid w:val="00F7645E"/>
    <w:rsid w:val="00F801B0"/>
    <w:rsid w:val="00F806E2"/>
    <w:rsid w:val="00F808FB"/>
    <w:rsid w:val="00F80970"/>
    <w:rsid w:val="00F8145B"/>
    <w:rsid w:val="00F818B5"/>
    <w:rsid w:val="00F81F6B"/>
    <w:rsid w:val="00F83467"/>
    <w:rsid w:val="00F844E8"/>
    <w:rsid w:val="00F84673"/>
    <w:rsid w:val="00F85F44"/>
    <w:rsid w:val="00F8630D"/>
    <w:rsid w:val="00F87559"/>
    <w:rsid w:val="00F90BAF"/>
    <w:rsid w:val="00F912AB"/>
    <w:rsid w:val="00F91558"/>
    <w:rsid w:val="00F91E03"/>
    <w:rsid w:val="00F91EB6"/>
    <w:rsid w:val="00F920E0"/>
    <w:rsid w:val="00F920E1"/>
    <w:rsid w:val="00F930CF"/>
    <w:rsid w:val="00F93226"/>
    <w:rsid w:val="00F93E50"/>
    <w:rsid w:val="00F943A6"/>
    <w:rsid w:val="00F9588B"/>
    <w:rsid w:val="00F95BAD"/>
    <w:rsid w:val="00F9654F"/>
    <w:rsid w:val="00F96D2F"/>
    <w:rsid w:val="00F976E5"/>
    <w:rsid w:val="00F9778F"/>
    <w:rsid w:val="00F97D95"/>
    <w:rsid w:val="00F97F69"/>
    <w:rsid w:val="00F97FA8"/>
    <w:rsid w:val="00F97FDD"/>
    <w:rsid w:val="00FA057C"/>
    <w:rsid w:val="00FA0851"/>
    <w:rsid w:val="00FA0BF3"/>
    <w:rsid w:val="00FA2868"/>
    <w:rsid w:val="00FA30A2"/>
    <w:rsid w:val="00FA34C0"/>
    <w:rsid w:val="00FA3895"/>
    <w:rsid w:val="00FA397B"/>
    <w:rsid w:val="00FA3DD4"/>
    <w:rsid w:val="00FA3FAD"/>
    <w:rsid w:val="00FA44FF"/>
    <w:rsid w:val="00FA4EB3"/>
    <w:rsid w:val="00FA4F25"/>
    <w:rsid w:val="00FA6762"/>
    <w:rsid w:val="00FA6AA2"/>
    <w:rsid w:val="00FA737F"/>
    <w:rsid w:val="00FA74F2"/>
    <w:rsid w:val="00FA76D5"/>
    <w:rsid w:val="00FA76DC"/>
    <w:rsid w:val="00FB0C8C"/>
    <w:rsid w:val="00FB0F75"/>
    <w:rsid w:val="00FB10E0"/>
    <w:rsid w:val="00FB1265"/>
    <w:rsid w:val="00FB171F"/>
    <w:rsid w:val="00FB1798"/>
    <w:rsid w:val="00FB1F5B"/>
    <w:rsid w:val="00FB1F72"/>
    <w:rsid w:val="00FB298E"/>
    <w:rsid w:val="00FB2D9E"/>
    <w:rsid w:val="00FB3C87"/>
    <w:rsid w:val="00FB4017"/>
    <w:rsid w:val="00FB4E12"/>
    <w:rsid w:val="00FB5EFB"/>
    <w:rsid w:val="00FB61E7"/>
    <w:rsid w:val="00FB63D3"/>
    <w:rsid w:val="00FB6AB7"/>
    <w:rsid w:val="00FB6B28"/>
    <w:rsid w:val="00FB6EB8"/>
    <w:rsid w:val="00FB7FF1"/>
    <w:rsid w:val="00FC1446"/>
    <w:rsid w:val="00FC14DA"/>
    <w:rsid w:val="00FC1EC3"/>
    <w:rsid w:val="00FC4171"/>
    <w:rsid w:val="00FC4DD1"/>
    <w:rsid w:val="00FC58A8"/>
    <w:rsid w:val="00FC5B1B"/>
    <w:rsid w:val="00FC5D2E"/>
    <w:rsid w:val="00FC6876"/>
    <w:rsid w:val="00FC68A1"/>
    <w:rsid w:val="00FC6B35"/>
    <w:rsid w:val="00FC7AA7"/>
    <w:rsid w:val="00FC7B6D"/>
    <w:rsid w:val="00FC7D53"/>
    <w:rsid w:val="00FD05C4"/>
    <w:rsid w:val="00FD16C6"/>
    <w:rsid w:val="00FD1BD6"/>
    <w:rsid w:val="00FD21EB"/>
    <w:rsid w:val="00FD2AC6"/>
    <w:rsid w:val="00FD357C"/>
    <w:rsid w:val="00FD3AAB"/>
    <w:rsid w:val="00FD3D69"/>
    <w:rsid w:val="00FD4E7C"/>
    <w:rsid w:val="00FD53D5"/>
    <w:rsid w:val="00FD6071"/>
    <w:rsid w:val="00FD6916"/>
    <w:rsid w:val="00FD7C3D"/>
    <w:rsid w:val="00FE0681"/>
    <w:rsid w:val="00FE0746"/>
    <w:rsid w:val="00FE1833"/>
    <w:rsid w:val="00FE1FC4"/>
    <w:rsid w:val="00FE2183"/>
    <w:rsid w:val="00FE240D"/>
    <w:rsid w:val="00FE2696"/>
    <w:rsid w:val="00FE359B"/>
    <w:rsid w:val="00FE3C5F"/>
    <w:rsid w:val="00FE3FE6"/>
    <w:rsid w:val="00FE4214"/>
    <w:rsid w:val="00FE47CA"/>
    <w:rsid w:val="00FE484E"/>
    <w:rsid w:val="00FE4B9A"/>
    <w:rsid w:val="00FE5689"/>
    <w:rsid w:val="00FE5A5B"/>
    <w:rsid w:val="00FE5DF1"/>
    <w:rsid w:val="00FE6B78"/>
    <w:rsid w:val="00FE76B9"/>
    <w:rsid w:val="00FE7713"/>
    <w:rsid w:val="00FE7A81"/>
    <w:rsid w:val="00FF0107"/>
    <w:rsid w:val="00FF0D09"/>
    <w:rsid w:val="00FF0ED0"/>
    <w:rsid w:val="00FF1B89"/>
    <w:rsid w:val="00FF2109"/>
    <w:rsid w:val="00FF22B2"/>
    <w:rsid w:val="00FF2AC9"/>
    <w:rsid w:val="00FF2D70"/>
    <w:rsid w:val="00FF2FFC"/>
    <w:rsid w:val="00FF3198"/>
    <w:rsid w:val="00FF392E"/>
    <w:rsid w:val="00FF4DA2"/>
    <w:rsid w:val="00FF62AB"/>
    <w:rsid w:val="00FF6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01F5C"/>
  <w15:docId w15:val="{515AEC71-26D5-4EC4-8E28-5C169D59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Lines/>
      <w:widowControl w:val="0"/>
    </w:pPr>
    <w:rPr>
      <w:snapToGrid w:val="0"/>
      <w:lang w:val="en-GB" w:eastAsia="en-US"/>
    </w:rPr>
  </w:style>
  <w:style w:type="paragraph" w:styleId="Heading1">
    <w:name w:val="heading 1"/>
    <w:basedOn w:val="Normal"/>
    <w:next w:val="Normal"/>
    <w:qFormat/>
    <w:pPr>
      <w:numPr>
        <w:numId w:val="2"/>
      </w:numPr>
      <w:spacing w:before="240" w:after="120"/>
      <w:jc w:val="both"/>
      <w:outlineLvl w:val="0"/>
    </w:pPr>
    <w:rPr>
      <w:b/>
      <w:sz w:val="24"/>
      <w:u w:val="thick"/>
    </w:rPr>
  </w:style>
  <w:style w:type="paragraph" w:styleId="Heading2">
    <w:name w:val="heading 2"/>
    <w:basedOn w:val="Normal"/>
    <w:next w:val="Normal"/>
    <w:link w:val="Heading2Char"/>
    <w:qFormat/>
    <w:pPr>
      <w:keepNext/>
      <w:numPr>
        <w:ilvl w:val="1"/>
        <w:numId w:val="2"/>
      </w:numPr>
      <w:spacing w:before="240" w:after="120"/>
      <w:jc w:val="both"/>
      <w:outlineLvl w:val="1"/>
    </w:pPr>
    <w:rPr>
      <w:rFonts w:ascii="t" w:hAnsi="t"/>
      <w:b/>
      <w:sz w:val="24"/>
    </w:rPr>
  </w:style>
  <w:style w:type="paragraph" w:styleId="Heading3">
    <w:name w:val="heading 3"/>
    <w:basedOn w:val="Normal"/>
    <w:next w:val="NormalIndent"/>
    <w:link w:val="Heading3Char"/>
    <w:qFormat/>
    <w:pPr>
      <w:keepNext/>
      <w:numPr>
        <w:ilvl w:val="2"/>
        <w:numId w:val="2"/>
      </w:numPr>
      <w:jc w:val="both"/>
      <w:outlineLvl w:val="2"/>
    </w:pPr>
    <w:rPr>
      <w:rFonts w:ascii="t" w:hAnsi="t"/>
      <w:b/>
    </w:rPr>
  </w:style>
  <w:style w:type="paragraph" w:styleId="Heading4">
    <w:name w:val="heading 4"/>
    <w:basedOn w:val="Normal"/>
    <w:next w:val="NormalIndent"/>
    <w:qFormat/>
    <w:pPr>
      <w:numPr>
        <w:ilvl w:val="3"/>
        <w:numId w:val="2"/>
      </w:numPr>
      <w:jc w:val="both"/>
      <w:outlineLvl w:val="3"/>
    </w:pPr>
    <w:rPr>
      <w:u w:val="single"/>
    </w:rPr>
  </w:style>
  <w:style w:type="paragraph" w:styleId="Heading5">
    <w:name w:val="heading 5"/>
    <w:basedOn w:val="Normal"/>
    <w:next w:val="NormalIndent"/>
    <w:qFormat/>
    <w:pPr>
      <w:numPr>
        <w:ilvl w:val="4"/>
        <w:numId w:val="2"/>
      </w:numPr>
      <w:adjustRightInd w:val="0"/>
      <w:spacing w:before="100" w:beforeAutospacing="1" w:after="100" w:afterAutospacing="1"/>
      <w:jc w:val="both"/>
      <w:textAlignment w:val="baseline"/>
      <w:outlineLvl w:val="4"/>
    </w:pPr>
    <w:rPr>
      <w:b/>
      <w:color w:val="000000"/>
    </w:rPr>
  </w:style>
  <w:style w:type="paragraph" w:styleId="Heading6">
    <w:name w:val="heading 6"/>
    <w:basedOn w:val="Normal"/>
    <w:next w:val="NormalIndent"/>
    <w:qFormat/>
    <w:pPr>
      <w:numPr>
        <w:ilvl w:val="5"/>
        <w:numId w:val="2"/>
      </w:numPr>
      <w:adjustRightInd w:val="0"/>
      <w:spacing w:before="100" w:beforeAutospacing="1" w:after="100" w:afterAutospacing="1"/>
      <w:jc w:val="both"/>
      <w:textAlignment w:val="baseline"/>
      <w:outlineLvl w:val="5"/>
    </w:pPr>
    <w:rPr>
      <w:color w:val="000000"/>
      <w:u w:val="single"/>
    </w:rPr>
  </w:style>
  <w:style w:type="paragraph" w:styleId="Heading7">
    <w:name w:val="heading 7"/>
    <w:basedOn w:val="Normal"/>
    <w:next w:val="NormalIndent"/>
    <w:qFormat/>
    <w:pPr>
      <w:numPr>
        <w:ilvl w:val="6"/>
        <w:numId w:val="2"/>
      </w:numPr>
      <w:adjustRightInd w:val="0"/>
      <w:spacing w:before="100" w:beforeAutospacing="1" w:after="100" w:afterAutospacing="1"/>
      <w:jc w:val="both"/>
      <w:textAlignment w:val="baseline"/>
      <w:outlineLvl w:val="6"/>
    </w:pPr>
    <w:rPr>
      <w:i/>
      <w:color w:val="000000"/>
    </w:rPr>
  </w:style>
  <w:style w:type="paragraph" w:styleId="Heading8">
    <w:name w:val="heading 8"/>
    <w:basedOn w:val="Normal"/>
    <w:next w:val="NormalIndent"/>
    <w:qFormat/>
    <w:pPr>
      <w:numPr>
        <w:ilvl w:val="7"/>
        <w:numId w:val="2"/>
      </w:numPr>
      <w:adjustRightInd w:val="0"/>
      <w:spacing w:before="100" w:beforeAutospacing="1" w:after="100" w:afterAutospacing="1"/>
      <w:jc w:val="both"/>
      <w:textAlignment w:val="baseline"/>
      <w:outlineLvl w:val="7"/>
    </w:pPr>
    <w:rPr>
      <w:i/>
      <w:color w:val="000000"/>
    </w:rPr>
  </w:style>
  <w:style w:type="paragraph" w:styleId="Heading9">
    <w:name w:val="heading 9"/>
    <w:basedOn w:val="Normal"/>
    <w:next w:val="NormalIndent"/>
    <w:qFormat/>
    <w:pPr>
      <w:numPr>
        <w:ilvl w:val="8"/>
        <w:numId w:val="2"/>
      </w:numPr>
      <w:adjustRightInd w:val="0"/>
      <w:spacing w:before="100" w:beforeAutospacing="1" w:after="100" w:afterAutospacing="1"/>
      <w:jc w:val="both"/>
      <w:textAlignment w:val="baseline"/>
      <w:outlineLvl w:val="8"/>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Index1">
    <w:name w:val="index 1"/>
    <w:basedOn w:val="Normal"/>
    <w:next w:val="Normal"/>
    <w:autoRedefine/>
    <w:semiHidden/>
    <w:rsid w:val="004D5526"/>
    <w:pPr>
      <w:ind w:left="200" w:hanging="200"/>
    </w:pPr>
    <w:rPr>
      <w:b/>
      <w:bCs/>
    </w:rPr>
  </w:style>
  <w:style w:type="paragraph" w:styleId="IndexHeading">
    <w:name w:val="index heading"/>
    <w:basedOn w:val="Normal"/>
    <w:next w:val="Index1"/>
    <w:semiHidden/>
    <w:pPr>
      <w:adjustRightInd w:val="0"/>
      <w:spacing w:before="100" w:beforeAutospacing="1" w:after="100" w:afterAutospacing="1"/>
      <w:jc w:val="both"/>
      <w:textAlignment w:val="baseline"/>
    </w:pPr>
    <w:rPr>
      <w:color w:val="000000"/>
    </w:rPr>
  </w:style>
  <w:style w:type="paragraph" w:customStyle="1" w:styleId="Amendment">
    <w:name w:val="Amendment"/>
    <w:basedOn w:val="Normal"/>
    <w:pPr>
      <w:adjustRightInd w:val="0"/>
      <w:spacing w:before="100" w:beforeAutospacing="1" w:after="100" w:afterAutospacing="1"/>
      <w:jc w:val="both"/>
      <w:textAlignment w:val="baseline"/>
    </w:pPr>
    <w:rPr>
      <w:b/>
      <w:color w:val="000000"/>
      <w:sz w:val="24"/>
    </w:rPr>
  </w:style>
  <w:style w:type="paragraph" w:styleId="Date">
    <w:name w:val="Date"/>
    <w:basedOn w:val="Normal"/>
    <w:next w:val="Normal"/>
    <w:semiHidden/>
    <w:pPr>
      <w:keepLines w:val="0"/>
      <w:widowControl/>
      <w:adjustRightInd w:val="0"/>
      <w:spacing w:before="100" w:beforeAutospacing="1" w:after="100" w:afterAutospacing="1"/>
      <w:textAlignment w:val="baseline"/>
    </w:pPr>
    <w:rPr>
      <w:snapToGrid/>
      <w:color w:val="000000"/>
      <w:lang w:val="en-US"/>
    </w:rPr>
  </w:style>
  <w:style w:type="paragraph" w:customStyle="1" w:styleId="DefinitionTerm">
    <w:name w:val="Definition Term"/>
    <w:basedOn w:val="Normal"/>
    <w:next w:val="Normal"/>
    <w:pPr>
      <w:keepLines w:val="0"/>
      <w:widowControl/>
      <w:adjustRightInd w:val="0"/>
      <w:spacing w:before="100" w:beforeAutospacing="1" w:after="100" w:afterAutospacing="1"/>
      <w:textAlignment w:val="baseline"/>
    </w:pPr>
    <w:rPr>
      <w:color w:val="000000"/>
      <w:sz w:val="24"/>
      <w:lang w:val="en-US"/>
    </w:rPr>
  </w:style>
  <w:style w:type="paragraph" w:styleId="BodyText3">
    <w:name w:val="Body Text 3"/>
    <w:basedOn w:val="Normal"/>
    <w:semiHidden/>
    <w:pPr>
      <w:adjustRightInd w:val="0"/>
      <w:spacing w:before="100" w:beforeAutospacing="1" w:after="100" w:afterAutospacing="1"/>
      <w:jc w:val="both"/>
      <w:textAlignment w:val="baseline"/>
    </w:pPr>
    <w:rPr>
      <w:color w:val="000000"/>
    </w:rPr>
  </w:style>
  <w:style w:type="paragraph" w:styleId="TOC1">
    <w:name w:val="toc 1"/>
    <w:basedOn w:val="Normal"/>
    <w:next w:val="Normal"/>
    <w:autoRedefine/>
    <w:uiPriority w:val="39"/>
    <w:pPr>
      <w:spacing w:before="120" w:after="120"/>
    </w:pPr>
    <w:rPr>
      <w:b/>
      <w:bCs/>
      <w:caps/>
      <w:szCs w:val="24"/>
    </w:rPr>
  </w:style>
  <w:style w:type="paragraph" w:styleId="TOC2">
    <w:name w:val="toc 2"/>
    <w:basedOn w:val="Normal"/>
    <w:next w:val="Normal"/>
    <w:autoRedefine/>
    <w:uiPriority w:val="39"/>
    <w:rsid w:val="00A37AC5"/>
    <w:pPr>
      <w:tabs>
        <w:tab w:val="left" w:pos="800"/>
        <w:tab w:val="right" w:leader="dot" w:pos="9897"/>
      </w:tabs>
      <w:ind w:left="200"/>
    </w:pPr>
    <w:rPr>
      <w:smallCaps/>
      <w:szCs w:val="24"/>
    </w:rPr>
  </w:style>
  <w:style w:type="paragraph" w:styleId="TOC3">
    <w:name w:val="toc 3"/>
    <w:basedOn w:val="Normal"/>
    <w:next w:val="Normal"/>
    <w:autoRedefine/>
    <w:uiPriority w:val="39"/>
    <w:pPr>
      <w:ind w:left="400"/>
    </w:pPr>
    <w:rPr>
      <w:i/>
      <w:iCs/>
      <w:szCs w:val="24"/>
    </w:rPr>
  </w:style>
  <w:style w:type="paragraph" w:styleId="CommentText">
    <w:name w:val="annotation text"/>
    <w:basedOn w:val="Normal"/>
    <w:link w:val="CommentTextChar"/>
    <w:semiHidden/>
    <w:pPr>
      <w:adjustRightInd w:val="0"/>
      <w:spacing w:before="100" w:beforeAutospacing="1" w:after="100" w:afterAutospacing="1"/>
      <w:jc w:val="both"/>
      <w:textAlignment w:val="baseline"/>
    </w:pPr>
    <w:rPr>
      <w:color w:val="000000"/>
      <w:lang w:eastAsia="x-none"/>
    </w:rPr>
  </w:style>
  <w:style w:type="character" w:styleId="CommentReference">
    <w:name w:val="annotation reference"/>
    <w:semiHidden/>
    <w:rPr>
      <w:sz w:val="16"/>
      <w:szCs w:val="16"/>
    </w:rPr>
  </w:style>
  <w:style w:type="paragraph" w:styleId="Header">
    <w:name w:val="header"/>
    <w:basedOn w:val="Normal"/>
    <w:semiHidden/>
    <w:pPr>
      <w:tabs>
        <w:tab w:val="center" w:pos="4320"/>
        <w:tab w:val="right" w:pos="8640"/>
      </w:tabs>
      <w:adjustRightInd w:val="0"/>
      <w:spacing w:before="100" w:beforeAutospacing="1" w:after="100" w:afterAutospacing="1"/>
      <w:jc w:val="both"/>
      <w:textAlignment w:val="baseline"/>
    </w:pPr>
    <w:rPr>
      <w:color w:val="000000"/>
    </w:rPr>
  </w:style>
  <w:style w:type="paragraph" w:styleId="Footer">
    <w:name w:val="footer"/>
    <w:basedOn w:val="Normal"/>
    <w:pPr>
      <w:tabs>
        <w:tab w:val="center" w:pos="4320"/>
        <w:tab w:val="right" w:pos="8640"/>
      </w:tabs>
      <w:adjustRightInd w:val="0"/>
      <w:spacing w:before="100" w:beforeAutospacing="1" w:after="100" w:afterAutospacing="1"/>
      <w:jc w:val="both"/>
      <w:textAlignment w:val="baseline"/>
    </w:pPr>
    <w:rPr>
      <w:color w:val="000000"/>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xl34">
    <w:name w:val="xl34"/>
    <w:basedOn w:val="Normal"/>
    <w:pPr>
      <w:keepLines w:val="0"/>
      <w:widowControl/>
      <w:pBdr>
        <w:left w:val="single" w:sz="4" w:space="0" w:color="auto"/>
        <w:bottom w:val="single" w:sz="4" w:space="0" w:color="auto"/>
        <w:right w:val="single" w:sz="4" w:space="0" w:color="auto"/>
      </w:pBdr>
      <w:spacing w:before="100" w:beforeAutospacing="1" w:after="100" w:afterAutospacing="1"/>
    </w:pPr>
    <w:rPr>
      <w:rFonts w:eastAsia="Arial Unicode MS"/>
      <w:snapToGrid/>
      <w:sz w:val="24"/>
      <w:szCs w:val="24"/>
      <w:lang w:val="en-US"/>
    </w:rPr>
  </w:style>
  <w:style w:type="paragraph" w:styleId="BodyTextIndent">
    <w:name w:val="Body Text Indent"/>
    <w:basedOn w:val="Normal"/>
    <w:semiHidden/>
    <w:pPr>
      <w:ind w:left="700"/>
    </w:pPr>
    <w:rPr>
      <w:color w:val="FF0000"/>
    </w:rPr>
  </w:style>
  <w:style w:type="paragraph" w:styleId="TOC4">
    <w:name w:val="toc 4"/>
    <w:basedOn w:val="Normal"/>
    <w:next w:val="Normal"/>
    <w:autoRedefine/>
    <w:semiHidden/>
    <w:pPr>
      <w:ind w:left="600"/>
    </w:pPr>
    <w:rPr>
      <w:szCs w:val="21"/>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paragraph" w:customStyle="1" w:styleId="SRBody2">
    <w:name w:val="SR_Body2"/>
    <w:basedOn w:val="Normal"/>
    <w:pPr>
      <w:ind w:left="1276" w:right="-34"/>
    </w:pPr>
    <w:rPr>
      <w:color w:val="000000"/>
    </w:rPr>
  </w:style>
  <w:style w:type="character" w:styleId="FollowedHyperlink">
    <w:name w:val="FollowedHyperlink"/>
    <w:semiHidden/>
    <w:rPr>
      <w:color w:val="800080"/>
      <w:u w:val="single"/>
    </w:rPr>
  </w:style>
  <w:style w:type="table" w:styleId="TableGrid">
    <w:name w:val="Table Grid"/>
    <w:basedOn w:val="TableNormal"/>
    <w:uiPriority w:val="59"/>
    <w:rsid w:val="00356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190C95"/>
    <w:rPr>
      <w:rFonts w:ascii="t" w:hAnsi="t"/>
      <w:b/>
      <w:snapToGrid w:val="0"/>
      <w:lang w:val="en-GB" w:eastAsia="en-US"/>
    </w:rPr>
  </w:style>
  <w:style w:type="paragraph" w:styleId="BalloonText">
    <w:name w:val="Balloon Text"/>
    <w:basedOn w:val="Normal"/>
    <w:link w:val="BalloonTextChar"/>
    <w:uiPriority w:val="99"/>
    <w:semiHidden/>
    <w:unhideWhenUsed/>
    <w:rsid w:val="006513FA"/>
    <w:rPr>
      <w:rFonts w:ascii="Tahoma" w:hAnsi="Tahoma"/>
      <w:sz w:val="16"/>
      <w:szCs w:val="16"/>
      <w:lang w:eastAsia="x-none"/>
    </w:rPr>
  </w:style>
  <w:style w:type="character" w:customStyle="1" w:styleId="BalloonTextChar">
    <w:name w:val="Balloon Text Char"/>
    <w:link w:val="BalloonText"/>
    <w:uiPriority w:val="99"/>
    <w:semiHidden/>
    <w:rsid w:val="006513FA"/>
    <w:rPr>
      <w:rFonts w:ascii="Tahoma" w:hAnsi="Tahoma" w:cs="Tahoma"/>
      <w:snapToGrid w:val="0"/>
      <w:sz w:val="16"/>
      <w:szCs w:val="16"/>
      <w:lang w:val="en-GB"/>
    </w:rPr>
  </w:style>
  <w:style w:type="character" w:customStyle="1" w:styleId="CommentTextChar">
    <w:name w:val="Comment Text Char"/>
    <w:link w:val="CommentText"/>
    <w:semiHidden/>
    <w:rsid w:val="00C76E75"/>
    <w:rPr>
      <w:snapToGrid w:val="0"/>
      <w:color w:val="000000"/>
      <w:lang w:val="en-GB"/>
    </w:rPr>
  </w:style>
  <w:style w:type="character" w:customStyle="1" w:styleId="Heading2Char">
    <w:name w:val="Heading 2 Char"/>
    <w:link w:val="Heading2"/>
    <w:rsid w:val="00C76E75"/>
    <w:rPr>
      <w:rFonts w:ascii="t" w:hAnsi="t"/>
      <w:b/>
      <w:snapToGrid w:val="0"/>
      <w:sz w:val="24"/>
      <w:lang w:val="en-GB" w:eastAsia="en-US"/>
    </w:rPr>
  </w:style>
  <w:style w:type="paragraph" w:styleId="CommentSubject">
    <w:name w:val="annotation subject"/>
    <w:basedOn w:val="CommentText"/>
    <w:next w:val="CommentText"/>
    <w:link w:val="CommentSubjectChar"/>
    <w:uiPriority w:val="99"/>
    <w:semiHidden/>
    <w:unhideWhenUsed/>
    <w:rsid w:val="00C76E75"/>
    <w:pPr>
      <w:adjustRightInd/>
      <w:spacing w:before="0" w:beforeAutospacing="0" w:after="0" w:afterAutospacing="0"/>
      <w:jc w:val="left"/>
      <w:textAlignment w:val="auto"/>
    </w:pPr>
    <w:rPr>
      <w:b/>
      <w:bCs/>
    </w:rPr>
  </w:style>
  <w:style w:type="character" w:customStyle="1" w:styleId="CommentSubjectChar">
    <w:name w:val="Comment Subject Char"/>
    <w:link w:val="CommentSubject"/>
    <w:uiPriority w:val="99"/>
    <w:semiHidden/>
    <w:rsid w:val="00C76E75"/>
    <w:rPr>
      <w:b/>
      <w:bCs/>
      <w:snapToGrid w:val="0"/>
      <w:color w:val="000000"/>
      <w:lang w:val="en-GB"/>
    </w:rPr>
  </w:style>
  <w:style w:type="paragraph" w:styleId="ListParagraph">
    <w:name w:val="List Paragraph"/>
    <w:basedOn w:val="Normal"/>
    <w:uiPriority w:val="34"/>
    <w:qFormat/>
    <w:rsid w:val="00553CB2"/>
    <w:pPr>
      <w:keepLines w:val="0"/>
      <w:widowControl/>
      <w:ind w:left="720" w:firstLine="360"/>
      <w:contextualSpacing/>
    </w:pPr>
    <w:rPr>
      <w:rFonts w:ascii="Calibri" w:hAnsi="Calibri"/>
      <w:snapToGrid/>
      <w:sz w:val="22"/>
      <w:szCs w:val="22"/>
      <w:lang w:val="en-US" w:bidi="en-US"/>
    </w:rPr>
  </w:style>
  <w:style w:type="paragraph" w:customStyle="1" w:styleId="TableText">
    <w:name w:val="TableText"/>
    <w:basedOn w:val="Normal"/>
    <w:rsid w:val="00E350D2"/>
    <w:pPr>
      <w:keepLines w:val="0"/>
      <w:widowControl/>
      <w:spacing w:before="60" w:after="60"/>
      <w:ind w:firstLine="360"/>
      <w:jc w:val="both"/>
    </w:pPr>
    <w:rPr>
      <w:rFonts w:ascii="Arial" w:hAnsi="Arial"/>
      <w:snapToGrid/>
      <w:szCs w:val="24"/>
      <w:lang w:val="en-US"/>
    </w:rPr>
  </w:style>
  <w:style w:type="paragraph" w:styleId="NormalWeb">
    <w:name w:val="Normal (Web)"/>
    <w:basedOn w:val="Normal"/>
    <w:uiPriority w:val="99"/>
    <w:semiHidden/>
    <w:unhideWhenUsed/>
    <w:rsid w:val="00415EC5"/>
    <w:pPr>
      <w:keepLines w:val="0"/>
      <w:widowControl/>
      <w:spacing w:before="100" w:beforeAutospacing="1" w:after="100" w:afterAutospacing="1"/>
    </w:pPr>
    <w:rPr>
      <w:rFonts w:eastAsiaTheme="minorEastAsia"/>
      <w:snapToGrid/>
      <w:sz w:val="24"/>
      <w:szCs w:val="24"/>
      <w:lang w:val="en-US"/>
    </w:rPr>
  </w:style>
  <w:style w:type="paragraph" w:styleId="Revision">
    <w:name w:val="Revision"/>
    <w:hidden/>
    <w:uiPriority w:val="99"/>
    <w:semiHidden/>
    <w:rsid w:val="00A37AC5"/>
    <w:rPr>
      <w:snapToGrid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43362">
      <w:bodyDiv w:val="1"/>
      <w:marLeft w:val="0"/>
      <w:marRight w:val="0"/>
      <w:marTop w:val="0"/>
      <w:marBottom w:val="0"/>
      <w:divBdr>
        <w:top w:val="none" w:sz="0" w:space="0" w:color="auto"/>
        <w:left w:val="none" w:sz="0" w:space="0" w:color="auto"/>
        <w:bottom w:val="none" w:sz="0" w:space="0" w:color="auto"/>
        <w:right w:val="none" w:sz="0" w:space="0" w:color="auto"/>
      </w:divBdr>
    </w:div>
    <w:div w:id="111176055">
      <w:bodyDiv w:val="1"/>
      <w:marLeft w:val="0"/>
      <w:marRight w:val="0"/>
      <w:marTop w:val="0"/>
      <w:marBottom w:val="0"/>
      <w:divBdr>
        <w:top w:val="none" w:sz="0" w:space="0" w:color="auto"/>
        <w:left w:val="none" w:sz="0" w:space="0" w:color="auto"/>
        <w:bottom w:val="none" w:sz="0" w:space="0" w:color="auto"/>
        <w:right w:val="none" w:sz="0" w:space="0" w:color="auto"/>
      </w:divBdr>
      <w:divsChild>
        <w:div w:id="399408290">
          <w:marLeft w:val="446"/>
          <w:marRight w:val="0"/>
          <w:marTop w:val="0"/>
          <w:marBottom w:val="0"/>
          <w:divBdr>
            <w:top w:val="none" w:sz="0" w:space="0" w:color="auto"/>
            <w:left w:val="none" w:sz="0" w:space="0" w:color="auto"/>
            <w:bottom w:val="none" w:sz="0" w:space="0" w:color="auto"/>
            <w:right w:val="none" w:sz="0" w:space="0" w:color="auto"/>
          </w:divBdr>
        </w:div>
      </w:divsChild>
    </w:div>
    <w:div w:id="170074154">
      <w:bodyDiv w:val="1"/>
      <w:marLeft w:val="0"/>
      <w:marRight w:val="0"/>
      <w:marTop w:val="0"/>
      <w:marBottom w:val="0"/>
      <w:divBdr>
        <w:top w:val="none" w:sz="0" w:space="0" w:color="auto"/>
        <w:left w:val="none" w:sz="0" w:space="0" w:color="auto"/>
        <w:bottom w:val="none" w:sz="0" w:space="0" w:color="auto"/>
        <w:right w:val="none" w:sz="0" w:space="0" w:color="auto"/>
      </w:divBdr>
    </w:div>
    <w:div w:id="176578009">
      <w:bodyDiv w:val="1"/>
      <w:marLeft w:val="0"/>
      <w:marRight w:val="0"/>
      <w:marTop w:val="0"/>
      <w:marBottom w:val="0"/>
      <w:divBdr>
        <w:top w:val="none" w:sz="0" w:space="0" w:color="auto"/>
        <w:left w:val="none" w:sz="0" w:space="0" w:color="auto"/>
        <w:bottom w:val="none" w:sz="0" w:space="0" w:color="auto"/>
        <w:right w:val="none" w:sz="0" w:space="0" w:color="auto"/>
      </w:divBdr>
      <w:divsChild>
        <w:div w:id="1633439409">
          <w:marLeft w:val="446"/>
          <w:marRight w:val="0"/>
          <w:marTop w:val="0"/>
          <w:marBottom w:val="0"/>
          <w:divBdr>
            <w:top w:val="none" w:sz="0" w:space="0" w:color="auto"/>
            <w:left w:val="none" w:sz="0" w:space="0" w:color="auto"/>
            <w:bottom w:val="none" w:sz="0" w:space="0" w:color="auto"/>
            <w:right w:val="none" w:sz="0" w:space="0" w:color="auto"/>
          </w:divBdr>
        </w:div>
      </w:divsChild>
    </w:div>
    <w:div w:id="199100013">
      <w:bodyDiv w:val="1"/>
      <w:marLeft w:val="0"/>
      <w:marRight w:val="0"/>
      <w:marTop w:val="0"/>
      <w:marBottom w:val="0"/>
      <w:divBdr>
        <w:top w:val="none" w:sz="0" w:space="0" w:color="auto"/>
        <w:left w:val="none" w:sz="0" w:space="0" w:color="auto"/>
        <w:bottom w:val="none" w:sz="0" w:space="0" w:color="auto"/>
        <w:right w:val="none" w:sz="0" w:space="0" w:color="auto"/>
      </w:divBdr>
    </w:div>
    <w:div w:id="825169572">
      <w:bodyDiv w:val="1"/>
      <w:marLeft w:val="0"/>
      <w:marRight w:val="0"/>
      <w:marTop w:val="0"/>
      <w:marBottom w:val="0"/>
      <w:divBdr>
        <w:top w:val="none" w:sz="0" w:space="0" w:color="auto"/>
        <w:left w:val="none" w:sz="0" w:space="0" w:color="auto"/>
        <w:bottom w:val="none" w:sz="0" w:space="0" w:color="auto"/>
        <w:right w:val="none" w:sz="0" w:space="0" w:color="auto"/>
      </w:divBdr>
      <w:divsChild>
        <w:div w:id="49199266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78094-EC2E-4C8D-9A58-F21BE20F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14</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&lt;Proj ID&gt;RS&lt;Ser</vt:lpstr>
    </vt:vector>
  </TitlesOfParts>
  <Company>Wartsila Corporation</Company>
  <LinksUpToDate>false</LinksUpToDate>
  <CharactersWithSpaces>19435</CharactersWithSpaces>
  <SharedDoc>false</SharedDoc>
  <HLinks>
    <vt:vector size="336" baseType="variant">
      <vt:variant>
        <vt:i4>7602189</vt:i4>
      </vt:variant>
      <vt:variant>
        <vt:i4>327</vt:i4>
      </vt:variant>
      <vt:variant>
        <vt:i4>0</vt:i4>
      </vt:variant>
      <vt:variant>
        <vt:i4>5</vt:i4>
      </vt:variant>
      <vt:variant>
        <vt:lpwstr/>
      </vt:variant>
      <vt:variant>
        <vt:lpwstr>_Database_Requirements_(DBSR)</vt:lpwstr>
      </vt:variant>
      <vt:variant>
        <vt:i4>3932239</vt:i4>
      </vt:variant>
      <vt:variant>
        <vt:i4>321</vt:i4>
      </vt:variant>
      <vt:variant>
        <vt:i4>0</vt:i4>
      </vt:variant>
      <vt:variant>
        <vt:i4>5</vt:i4>
      </vt:variant>
      <vt:variant>
        <vt:lpwstr>mailto:Ashish.Vats@LntTechservices.com</vt:lpwstr>
      </vt:variant>
      <vt:variant>
        <vt:lpwstr/>
      </vt:variant>
      <vt:variant>
        <vt:i4>7667745</vt:i4>
      </vt:variant>
      <vt:variant>
        <vt:i4>318</vt:i4>
      </vt:variant>
      <vt:variant>
        <vt:i4>0</vt:i4>
      </vt:variant>
      <vt:variant>
        <vt:i4>5</vt:i4>
      </vt:variant>
      <vt:variant>
        <vt:lpwstr>mailto:Ashish.Vats_external@wartsila.com</vt:lpwstr>
      </vt:variant>
      <vt:variant>
        <vt:lpwstr/>
      </vt:variant>
      <vt:variant>
        <vt:i4>2162767</vt:i4>
      </vt:variant>
      <vt:variant>
        <vt:i4>315</vt:i4>
      </vt:variant>
      <vt:variant>
        <vt:i4>0</vt:i4>
      </vt:variant>
      <vt:variant>
        <vt:i4>5</vt:i4>
      </vt:variant>
      <vt:variant>
        <vt:lpwstr>mailto:alexander.doncic@wartsila.com</vt:lpwstr>
      </vt:variant>
      <vt:variant>
        <vt:lpwstr/>
      </vt:variant>
      <vt:variant>
        <vt:i4>1703994</vt:i4>
      </vt:variant>
      <vt:variant>
        <vt:i4>308</vt:i4>
      </vt:variant>
      <vt:variant>
        <vt:i4>0</vt:i4>
      </vt:variant>
      <vt:variant>
        <vt:i4>5</vt:i4>
      </vt:variant>
      <vt:variant>
        <vt:lpwstr/>
      </vt:variant>
      <vt:variant>
        <vt:lpwstr>_Toc417581188</vt:lpwstr>
      </vt:variant>
      <vt:variant>
        <vt:i4>1703994</vt:i4>
      </vt:variant>
      <vt:variant>
        <vt:i4>302</vt:i4>
      </vt:variant>
      <vt:variant>
        <vt:i4>0</vt:i4>
      </vt:variant>
      <vt:variant>
        <vt:i4>5</vt:i4>
      </vt:variant>
      <vt:variant>
        <vt:lpwstr/>
      </vt:variant>
      <vt:variant>
        <vt:lpwstr>_Toc417581187</vt:lpwstr>
      </vt:variant>
      <vt:variant>
        <vt:i4>1703994</vt:i4>
      </vt:variant>
      <vt:variant>
        <vt:i4>296</vt:i4>
      </vt:variant>
      <vt:variant>
        <vt:i4>0</vt:i4>
      </vt:variant>
      <vt:variant>
        <vt:i4>5</vt:i4>
      </vt:variant>
      <vt:variant>
        <vt:lpwstr/>
      </vt:variant>
      <vt:variant>
        <vt:lpwstr>_Toc417581186</vt:lpwstr>
      </vt:variant>
      <vt:variant>
        <vt:i4>1703994</vt:i4>
      </vt:variant>
      <vt:variant>
        <vt:i4>290</vt:i4>
      </vt:variant>
      <vt:variant>
        <vt:i4>0</vt:i4>
      </vt:variant>
      <vt:variant>
        <vt:i4>5</vt:i4>
      </vt:variant>
      <vt:variant>
        <vt:lpwstr/>
      </vt:variant>
      <vt:variant>
        <vt:lpwstr>_Toc417581185</vt:lpwstr>
      </vt:variant>
      <vt:variant>
        <vt:i4>1703994</vt:i4>
      </vt:variant>
      <vt:variant>
        <vt:i4>284</vt:i4>
      </vt:variant>
      <vt:variant>
        <vt:i4>0</vt:i4>
      </vt:variant>
      <vt:variant>
        <vt:i4>5</vt:i4>
      </vt:variant>
      <vt:variant>
        <vt:lpwstr/>
      </vt:variant>
      <vt:variant>
        <vt:lpwstr>_Toc417581184</vt:lpwstr>
      </vt:variant>
      <vt:variant>
        <vt:i4>1703994</vt:i4>
      </vt:variant>
      <vt:variant>
        <vt:i4>278</vt:i4>
      </vt:variant>
      <vt:variant>
        <vt:i4>0</vt:i4>
      </vt:variant>
      <vt:variant>
        <vt:i4>5</vt:i4>
      </vt:variant>
      <vt:variant>
        <vt:lpwstr/>
      </vt:variant>
      <vt:variant>
        <vt:lpwstr>_Toc417581183</vt:lpwstr>
      </vt:variant>
      <vt:variant>
        <vt:i4>1703994</vt:i4>
      </vt:variant>
      <vt:variant>
        <vt:i4>272</vt:i4>
      </vt:variant>
      <vt:variant>
        <vt:i4>0</vt:i4>
      </vt:variant>
      <vt:variant>
        <vt:i4>5</vt:i4>
      </vt:variant>
      <vt:variant>
        <vt:lpwstr/>
      </vt:variant>
      <vt:variant>
        <vt:lpwstr>_Toc417581182</vt:lpwstr>
      </vt:variant>
      <vt:variant>
        <vt:i4>1703994</vt:i4>
      </vt:variant>
      <vt:variant>
        <vt:i4>266</vt:i4>
      </vt:variant>
      <vt:variant>
        <vt:i4>0</vt:i4>
      </vt:variant>
      <vt:variant>
        <vt:i4>5</vt:i4>
      </vt:variant>
      <vt:variant>
        <vt:lpwstr/>
      </vt:variant>
      <vt:variant>
        <vt:lpwstr>_Toc417581181</vt:lpwstr>
      </vt:variant>
      <vt:variant>
        <vt:i4>1703994</vt:i4>
      </vt:variant>
      <vt:variant>
        <vt:i4>260</vt:i4>
      </vt:variant>
      <vt:variant>
        <vt:i4>0</vt:i4>
      </vt:variant>
      <vt:variant>
        <vt:i4>5</vt:i4>
      </vt:variant>
      <vt:variant>
        <vt:lpwstr/>
      </vt:variant>
      <vt:variant>
        <vt:lpwstr>_Toc417581180</vt:lpwstr>
      </vt:variant>
      <vt:variant>
        <vt:i4>1376314</vt:i4>
      </vt:variant>
      <vt:variant>
        <vt:i4>254</vt:i4>
      </vt:variant>
      <vt:variant>
        <vt:i4>0</vt:i4>
      </vt:variant>
      <vt:variant>
        <vt:i4>5</vt:i4>
      </vt:variant>
      <vt:variant>
        <vt:lpwstr/>
      </vt:variant>
      <vt:variant>
        <vt:lpwstr>_Toc417581179</vt:lpwstr>
      </vt:variant>
      <vt:variant>
        <vt:i4>1376314</vt:i4>
      </vt:variant>
      <vt:variant>
        <vt:i4>248</vt:i4>
      </vt:variant>
      <vt:variant>
        <vt:i4>0</vt:i4>
      </vt:variant>
      <vt:variant>
        <vt:i4>5</vt:i4>
      </vt:variant>
      <vt:variant>
        <vt:lpwstr/>
      </vt:variant>
      <vt:variant>
        <vt:lpwstr>_Toc417581178</vt:lpwstr>
      </vt:variant>
      <vt:variant>
        <vt:i4>1376314</vt:i4>
      </vt:variant>
      <vt:variant>
        <vt:i4>242</vt:i4>
      </vt:variant>
      <vt:variant>
        <vt:i4>0</vt:i4>
      </vt:variant>
      <vt:variant>
        <vt:i4>5</vt:i4>
      </vt:variant>
      <vt:variant>
        <vt:lpwstr/>
      </vt:variant>
      <vt:variant>
        <vt:lpwstr>_Toc417581177</vt:lpwstr>
      </vt:variant>
      <vt:variant>
        <vt:i4>1376314</vt:i4>
      </vt:variant>
      <vt:variant>
        <vt:i4>236</vt:i4>
      </vt:variant>
      <vt:variant>
        <vt:i4>0</vt:i4>
      </vt:variant>
      <vt:variant>
        <vt:i4>5</vt:i4>
      </vt:variant>
      <vt:variant>
        <vt:lpwstr/>
      </vt:variant>
      <vt:variant>
        <vt:lpwstr>_Toc417581176</vt:lpwstr>
      </vt:variant>
      <vt:variant>
        <vt:i4>1376314</vt:i4>
      </vt:variant>
      <vt:variant>
        <vt:i4>230</vt:i4>
      </vt:variant>
      <vt:variant>
        <vt:i4>0</vt:i4>
      </vt:variant>
      <vt:variant>
        <vt:i4>5</vt:i4>
      </vt:variant>
      <vt:variant>
        <vt:lpwstr/>
      </vt:variant>
      <vt:variant>
        <vt:lpwstr>_Toc417581175</vt:lpwstr>
      </vt:variant>
      <vt:variant>
        <vt:i4>1376314</vt:i4>
      </vt:variant>
      <vt:variant>
        <vt:i4>224</vt:i4>
      </vt:variant>
      <vt:variant>
        <vt:i4>0</vt:i4>
      </vt:variant>
      <vt:variant>
        <vt:i4>5</vt:i4>
      </vt:variant>
      <vt:variant>
        <vt:lpwstr/>
      </vt:variant>
      <vt:variant>
        <vt:lpwstr>_Toc417581174</vt:lpwstr>
      </vt:variant>
      <vt:variant>
        <vt:i4>1376314</vt:i4>
      </vt:variant>
      <vt:variant>
        <vt:i4>218</vt:i4>
      </vt:variant>
      <vt:variant>
        <vt:i4>0</vt:i4>
      </vt:variant>
      <vt:variant>
        <vt:i4>5</vt:i4>
      </vt:variant>
      <vt:variant>
        <vt:lpwstr/>
      </vt:variant>
      <vt:variant>
        <vt:lpwstr>_Toc417581173</vt:lpwstr>
      </vt:variant>
      <vt:variant>
        <vt:i4>1376314</vt:i4>
      </vt:variant>
      <vt:variant>
        <vt:i4>212</vt:i4>
      </vt:variant>
      <vt:variant>
        <vt:i4>0</vt:i4>
      </vt:variant>
      <vt:variant>
        <vt:i4>5</vt:i4>
      </vt:variant>
      <vt:variant>
        <vt:lpwstr/>
      </vt:variant>
      <vt:variant>
        <vt:lpwstr>_Toc417581172</vt:lpwstr>
      </vt:variant>
      <vt:variant>
        <vt:i4>1376314</vt:i4>
      </vt:variant>
      <vt:variant>
        <vt:i4>206</vt:i4>
      </vt:variant>
      <vt:variant>
        <vt:i4>0</vt:i4>
      </vt:variant>
      <vt:variant>
        <vt:i4>5</vt:i4>
      </vt:variant>
      <vt:variant>
        <vt:lpwstr/>
      </vt:variant>
      <vt:variant>
        <vt:lpwstr>_Toc417581171</vt:lpwstr>
      </vt:variant>
      <vt:variant>
        <vt:i4>1376314</vt:i4>
      </vt:variant>
      <vt:variant>
        <vt:i4>200</vt:i4>
      </vt:variant>
      <vt:variant>
        <vt:i4>0</vt:i4>
      </vt:variant>
      <vt:variant>
        <vt:i4>5</vt:i4>
      </vt:variant>
      <vt:variant>
        <vt:lpwstr/>
      </vt:variant>
      <vt:variant>
        <vt:lpwstr>_Toc417581170</vt:lpwstr>
      </vt:variant>
      <vt:variant>
        <vt:i4>1310778</vt:i4>
      </vt:variant>
      <vt:variant>
        <vt:i4>194</vt:i4>
      </vt:variant>
      <vt:variant>
        <vt:i4>0</vt:i4>
      </vt:variant>
      <vt:variant>
        <vt:i4>5</vt:i4>
      </vt:variant>
      <vt:variant>
        <vt:lpwstr/>
      </vt:variant>
      <vt:variant>
        <vt:lpwstr>_Toc417581169</vt:lpwstr>
      </vt:variant>
      <vt:variant>
        <vt:i4>1310778</vt:i4>
      </vt:variant>
      <vt:variant>
        <vt:i4>188</vt:i4>
      </vt:variant>
      <vt:variant>
        <vt:i4>0</vt:i4>
      </vt:variant>
      <vt:variant>
        <vt:i4>5</vt:i4>
      </vt:variant>
      <vt:variant>
        <vt:lpwstr/>
      </vt:variant>
      <vt:variant>
        <vt:lpwstr>_Toc417581168</vt:lpwstr>
      </vt:variant>
      <vt:variant>
        <vt:i4>1310778</vt:i4>
      </vt:variant>
      <vt:variant>
        <vt:i4>182</vt:i4>
      </vt:variant>
      <vt:variant>
        <vt:i4>0</vt:i4>
      </vt:variant>
      <vt:variant>
        <vt:i4>5</vt:i4>
      </vt:variant>
      <vt:variant>
        <vt:lpwstr/>
      </vt:variant>
      <vt:variant>
        <vt:lpwstr>_Toc417581167</vt:lpwstr>
      </vt:variant>
      <vt:variant>
        <vt:i4>1310778</vt:i4>
      </vt:variant>
      <vt:variant>
        <vt:i4>176</vt:i4>
      </vt:variant>
      <vt:variant>
        <vt:i4>0</vt:i4>
      </vt:variant>
      <vt:variant>
        <vt:i4>5</vt:i4>
      </vt:variant>
      <vt:variant>
        <vt:lpwstr/>
      </vt:variant>
      <vt:variant>
        <vt:lpwstr>_Toc417581166</vt:lpwstr>
      </vt:variant>
      <vt:variant>
        <vt:i4>1310778</vt:i4>
      </vt:variant>
      <vt:variant>
        <vt:i4>170</vt:i4>
      </vt:variant>
      <vt:variant>
        <vt:i4>0</vt:i4>
      </vt:variant>
      <vt:variant>
        <vt:i4>5</vt:i4>
      </vt:variant>
      <vt:variant>
        <vt:lpwstr/>
      </vt:variant>
      <vt:variant>
        <vt:lpwstr>_Toc417581165</vt:lpwstr>
      </vt:variant>
      <vt:variant>
        <vt:i4>1310778</vt:i4>
      </vt:variant>
      <vt:variant>
        <vt:i4>164</vt:i4>
      </vt:variant>
      <vt:variant>
        <vt:i4>0</vt:i4>
      </vt:variant>
      <vt:variant>
        <vt:i4>5</vt:i4>
      </vt:variant>
      <vt:variant>
        <vt:lpwstr/>
      </vt:variant>
      <vt:variant>
        <vt:lpwstr>_Toc417581164</vt:lpwstr>
      </vt:variant>
      <vt:variant>
        <vt:i4>1310778</vt:i4>
      </vt:variant>
      <vt:variant>
        <vt:i4>158</vt:i4>
      </vt:variant>
      <vt:variant>
        <vt:i4>0</vt:i4>
      </vt:variant>
      <vt:variant>
        <vt:i4>5</vt:i4>
      </vt:variant>
      <vt:variant>
        <vt:lpwstr/>
      </vt:variant>
      <vt:variant>
        <vt:lpwstr>_Toc417581163</vt:lpwstr>
      </vt:variant>
      <vt:variant>
        <vt:i4>1310778</vt:i4>
      </vt:variant>
      <vt:variant>
        <vt:i4>152</vt:i4>
      </vt:variant>
      <vt:variant>
        <vt:i4>0</vt:i4>
      </vt:variant>
      <vt:variant>
        <vt:i4>5</vt:i4>
      </vt:variant>
      <vt:variant>
        <vt:lpwstr/>
      </vt:variant>
      <vt:variant>
        <vt:lpwstr>_Toc417581162</vt:lpwstr>
      </vt:variant>
      <vt:variant>
        <vt:i4>1310778</vt:i4>
      </vt:variant>
      <vt:variant>
        <vt:i4>146</vt:i4>
      </vt:variant>
      <vt:variant>
        <vt:i4>0</vt:i4>
      </vt:variant>
      <vt:variant>
        <vt:i4>5</vt:i4>
      </vt:variant>
      <vt:variant>
        <vt:lpwstr/>
      </vt:variant>
      <vt:variant>
        <vt:lpwstr>_Toc417581161</vt:lpwstr>
      </vt:variant>
      <vt:variant>
        <vt:i4>1310778</vt:i4>
      </vt:variant>
      <vt:variant>
        <vt:i4>140</vt:i4>
      </vt:variant>
      <vt:variant>
        <vt:i4>0</vt:i4>
      </vt:variant>
      <vt:variant>
        <vt:i4>5</vt:i4>
      </vt:variant>
      <vt:variant>
        <vt:lpwstr/>
      </vt:variant>
      <vt:variant>
        <vt:lpwstr>_Toc417581160</vt:lpwstr>
      </vt:variant>
      <vt:variant>
        <vt:i4>1507386</vt:i4>
      </vt:variant>
      <vt:variant>
        <vt:i4>134</vt:i4>
      </vt:variant>
      <vt:variant>
        <vt:i4>0</vt:i4>
      </vt:variant>
      <vt:variant>
        <vt:i4>5</vt:i4>
      </vt:variant>
      <vt:variant>
        <vt:lpwstr/>
      </vt:variant>
      <vt:variant>
        <vt:lpwstr>_Toc417581159</vt:lpwstr>
      </vt:variant>
      <vt:variant>
        <vt:i4>1507386</vt:i4>
      </vt:variant>
      <vt:variant>
        <vt:i4>128</vt:i4>
      </vt:variant>
      <vt:variant>
        <vt:i4>0</vt:i4>
      </vt:variant>
      <vt:variant>
        <vt:i4>5</vt:i4>
      </vt:variant>
      <vt:variant>
        <vt:lpwstr/>
      </vt:variant>
      <vt:variant>
        <vt:lpwstr>_Toc417581158</vt:lpwstr>
      </vt:variant>
      <vt:variant>
        <vt:i4>1507386</vt:i4>
      </vt:variant>
      <vt:variant>
        <vt:i4>122</vt:i4>
      </vt:variant>
      <vt:variant>
        <vt:i4>0</vt:i4>
      </vt:variant>
      <vt:variant>
        <vt:i4>5</vt:i4>
      </vt:variant>
      <vt:variant>
        <vt:lpwstr/>
      </vt:variant>
      <vt:variant>
        <vt:lpwstr>_Toc417581157</vt:lpwstr>
      </vt:variant>
      <vt:variant>
        <vt:i4>1507386</vt:i4>
      </vt:variant>
      <vt:variant>
        <vt:i4>116</vt:i4>
      </vt:variant>
      <vt:variant>
        <vt:i4>0</vt:i4>
      </vt:variant>
      <vt:variant>
        <vt:i4>5</vt:i4>
      </vt:variant>
      <vt:variant>
        <vt:lpwstr/>
      </vt:variant>
      <vt:variant>
        <vt:lpwstr>_Toc417581156</vt:lpwstr>
      </vt:variant>
      <vt:variant>
        <vt:i4>1507386</vt:i4>
      </vt:variant>
      <vt:variant>
        <vt:i4>110</vt:i4>
      </vt:variant>
      <vt:variant>
        <vt:i4>0</vt:i4>
      </vt:variant>
      <vt:variant>
        <vt:i4>5</vt:i4>
      </vt:variant>
      <vt:variant>
        <vt:lpwstr/>
      </vt:variant>
      <vt:variant>
        <vt:lpwstr>_Toc417581155</vt:lpwstr>
      </vt:variant>
      <vt:variant>
        <vt:i4>1507386</vt:i4>
      </vt:variant>
      <vt:variant>
        <vt:i4>104</vt:i4>
      </vt:variant>
      <vt:variant>
        <vt:i4>0</vt:i4>
      </vt:variant>
      <vt:variant>
        <vt:i4>5</vt:i4>
      </vt:variant>
      <vt:variant>
        <vt:lpwstr/>
      </vt:variant>
      <vt:variant>
        <vt:lpwstr>_Toc417581154</vt:lpwstr>
      </vt:variant>
      <vt:variant>
        <vt:i4>1507386</vt:i4>
      </vt:variant>
      <vt:variant>
        <vt:i4>98</vt:i4>
      </vt:variant>
      <vt:variant>
        <vt:i4>0</vt:i4>
      </vt:variant>
      <vt:variant>
        <vt:i4>5</vt:i4>
      </vt:variant>
      <vt:variant>
        <vt:lpwstr/>
      </vt:variant>
      <vt:variant>
        <vt:lpwstr>_Toc417581153</vt:lpwstr>
      </vt:variant>
      <vt:variant>
        <vt:i4>1507386</vt:i4>
      </vt:variant>
      <vt:variant>
        <vt:i4>92</vt:i4>
      </vt:variant>
      <vt:variant>
        <vt:i4>0</vt:i4>
      </vt:variant>
      <vt:variant>
        <vt:i4>5</vt:i4>
      </vt:variant>
      <vt:variant>
        <vt:lpwstr/>
      </vt:variant>
      <vt:variant>
        <vt:lpwstr>_Toc417581152</vt:lpwstr>
      </vt:variant>
      <vt:variant>
        <vt:i4>1507386</vt:i4>
      </vt:variant>
      <vt:variant>
        <vt:i4>86</vt:i4>
      </vt:variant>
      <vt:variant>
        <vt:i4>0</vt:i4>
      </vt:variant>
      <vt:variant>
        <vt:i4>5</vt:i4>
      </vt:variant>
      <vt:variant>
        <vt:lpwstr/>
      </vt:variant>
      <vt:variant>
        <vt:lpwstr>_Toc417581151</vt:lpwstr>
      </vt:variant>
      <vt:variant>
        <vt:i4>1507386</vt:i4>
      </vt:variant>
      <vt:variant>
        <vt:i4>80</vt:i4>
      </vt:variant>
      <vt:variant>
        <vt:i4>0</vt:i4>
      </vt:variant>
      <vt:variant>
        <vt:i4>5</vt:i4>
      </vt:variant>
      <vt:variant>
        <vt:lpwstr/>
      </vt:variant>
      <vt:variant>
        <vt:lpwstr>_Toc417581150</vt:lpwstr>
      </vt:variant>
      <vt:variant>
        <vt:i4>1441850</vt:i4>
      </vt:variant>
      <vt:variant>
        <vt:i4>74</vt:i4>
      </vt:variant>
      <vt:variant>
        <vt:i4>0</vt:i4>
      </vt:variant>
      <vt:variant>
        <vt:i4>5</vt:i4>
      </vt:variant>
      <vt:variant>
        <vt:lpwstr/>
      </vt:variant>
      <vt:variant>
        <vt:lpwstr>_Toc417581149</vt:lpwstr>
      </vt:variant>
      <vt:variant>
        <vt:i4>1441850</vt:i4>
      </vt:variant>
      <vt:variant>
        <vt:i4>68</vt:i4>
      </vt:variant>
      <vt:variant>
        <vt:i4>0</vt:i4>
      </vt:variant>
      <vt:variant>
        <vt:i4>5</vt:i4>
      </vt:variant>
      <vt:variant>
        <vt:lpwstr/>
      </vt:variant>
      <vt:variant>
        <vt:lpwstr>_Toc417581148</vt:lpwstr>
      </vt:variant>
      <vt:variant>
        <vt:i4>1441850</vt:i4>
      </vt:variant>
      <vt:variant>
        <vt:i4>62</vt:i4>
      </vt:variant>
      <vt:variant>
        <vt:i4>0</vt:i4>
      </vt:variant>
      <vt:variant>
        <vt:i4>5</vt:i4>
      </vt:variant>
      <vt:variant>
        <vt:lpwstr/>
      </vt:variant>
      <vt:variant>
        <vt:lpwstr>_Toc417581147</vt:lpwstr>
      </vt:variant>
      <vt:variant>
        <vt:i4>1441850</vt:i4>
      </vt:variant>
      <vt:variant>
        <vt:i4>56</vt:i4>
      </vt:variant>
      <vt:variant>
        <vt:i4>0</vt:i4>
      </vt:variant>
      <vt:variant>
        <vt:i4>5</vt:i4>
      </vt:variant>
      <vt:variant>
        <vt:lpwstr/>
      </vt:variant>
      <vt:variant>
        <vt:lpwstr>_Toc417581146</vt:lpwstr>
      </vt:variant>
      <vt:variant>
        <vt:i4>1441850</vt:i4>
      </vt:variant>
      <vt:variant>
        <vt:i4>50</vt:i4>
      </vt:variant>
      <vt:variant>
        <vt:i4>0</vt:i4>
      </vt:variant>
      <vt:variant>
        <vt:i4>5</vt:i4>
      </vt:variant>
      <vt:variant>
        <vt:lpwstr/>
      </vt:variant>
      <vt:variant>
        <vt:lpwstr>_Toc417581145</vt:lpwstr>
      </vt:variant>
      <vt:variant>
        <vt:i4>1441850</vt:i4>
      </vt:variant>
      <vt:variant>
        <vt:i4>44</vt:i4>
      </vt:variant>
      <vt:variant>
        <vt:i4>0</vt:i4>
      </vt:variant>
      <vt:variant>
        <vt:i4>5</vt:i4>
      </vt:variant>
      <vt:variant>
        <vt:lpwstr/>
      </vt:variant>
      <vt:variant>
        <vt:lpwstr>_Toc417581144</vt:lpwstr>
      </vt:variant>
      <vt:variant>
        <vt:i4>1441850</vt:i4>
      </vt:variant>
      <vt:variant>
        <vt:i4>38</vt:i4>
      </vt:variant>
      <vt:variant>
        <vt:i4>0</vt:i4>
      </vt:variant>
      <vt:variant>
        <vt:i4>5</vt:i4>
      </vt:variant>
      <vt:variant>
        <vt:lpwstr/>
      </vt:variant>
      <vt:variant>
        <vt:lpwstr>_Toc417581143</vt:lpwstr>
      </vt:variant>
      <vt:variant>
        <vt:i4>1441850</vt:i4>
      </vt:variant>
      <vt:variant>
        <vt:i4>32</vt:i4>
      </vt:variant>
      <vt:variant>
        <vt:i4>0</vt:i4>
      </vt:variant>
      <vt:variant>
        <vt:i4>5</vt:i4>
      </vt:variant>
      <vt:variant>
        <vt:lpwstr/>
      </vt:variant>
      <vt:variant>
        <vt:lpwstr>_Toc417581142</vt:lpwstr>
      </vt:variant>
      <vt:variant>
        <vt:i4>1441850</vt:i4>
      </vt:variant>
      <vt:variant>
        <vt:i4>26</vt:i4>
      </vt:variant>
      <vt:variant>
        <vt:i4>0</vt:i4>
      </vt:variant>
      <vt:variant>
        <vt:i4>5</vt:i4>
      </vt:variant>
      <vt:variant>
        <vt:lpwstr/>
      </vt:variant>
      <vt:variant>
        <vt:lpwstr>_Toc417581141</vt:lpwstr>
      </vt:variant>
      <vt:variant>
        <vt:i4>1441850</vt:i4>
      </vt:variant>
      <vt:variant>
        <vt:i4>20</vt:i4>
      </vt:variant>
      <vt:variant>
        <vt:i4>0</vt:i4>
      </vt:variant>
      <vt:variant>
        <vt:i4>5</vt:i4>
      </vt:variant>
      <vt:variant>
        <vt:lpwstr/>
      </vt:variant>
      <vt:variant>
        <vt:lpwstr>_Toc417581140</vt:lpwstr>
      </vt:variant>
      <vt:variant>
        <vt:i4>1114170</vt:i4>
      </vt:variant>
      <vt:variant>
        <vt:i4>14</vt:i4>
      </vt:variant>
      <vt:variant>
        <vt:i4>0</vt:i4>
      </vt:variant>
      <vt:variant>
        <vt:i4>5</vt:i4>
      </vt:variant>
      <vt:variant>
        <vt:lpwstr/>
      </vt:variant>
      <vt:variant>
        <vt:lpwstr>_Toc417581139</vt:lpwstr>
      </vt:variant>
      <vt:variant>
        <vt:i4>1114170</vt:i4>
      </vt:variant>
      <vt:variant>
        <vt:i4>8</vt:i4>
      </vt:variant>
      <vt:variant>
        <vt:i4>0</vt:i4>
      </vt:variant>
      <vt:variant>
        <vt:i4>5</vt:i4>
      </vt:variant>
      <vt:variant>
        <vt:lpwstr/>
      </vt:variant>
      <vt:variant>
        <vt:lpwstr>_Toc417581138</vt:lpwstr>
      </vt:variant>
      <vt:variant>
        <vt:i4>1114170</vt:i4>
      </vt:variant>
      <vt:variant>
        <vt:i4>2</vt:i4>
      </vt:variant>
      <vt:variant>
        <vt:i4>0</vt:i4>
      </vt:variant>
      <vt:variant>
        <vt:i4>5</vt:i4>
      </vt:variant>
      <vt:variant>
        <vt:lpwstr/>
      </vt:variant>
      <vt:variant>
        <vt:lpwstr>_Toc417581137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 ID&gt;RS&lt;Ser</dc:title>
  <dc:creator>Jaideep Patel</dc:creator>
  <cp:lastModifiedBy>Vijay  Jadhav</cp:lastModifiedBy>
  <cp:revision>1808</cp:revision>
  <cp:lastPrinted>2015-08-27T04:37:00Z</cp:lastPrinted>
  <dcterms:created xsi:type="dcterms:W3CDTF">2017-03-29T07:35:00Z</dcterms:created>
  <dcterms:modified xsi:type="dcterms:W3CDTF">2020-05-31T07:22:00Z</dcterms:modified>
</cp:coreProperties>
</file>